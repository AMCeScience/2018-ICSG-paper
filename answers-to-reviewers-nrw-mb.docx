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3F10F4" w14:textId="2FD7AE68" w:rsidR="009044E5" w:rsidRPr="00D23784" w:rsidRDefault="009044E5" w:rsidP="009044E5">
      <w:pPr>
        <w:spacing w:before="100" w:beforeAutospacing="1" w:after="100" w:afterAutospacing="1"/>
        <w:rPr>
          <w:rFonts w:eastAsia="Times New Roman" w:cstheme="minorHAnsi"/>
          <w:color w:val="000000"/>
        </w:rPr>
      </w:pPr>
      <w:r w:rsidRPr="00D23784">
        <w:rPr>
          <w:rFonts w:eastAsia="Times New Roman" w:cstheme="minorHAnsi"/>
          <w:b/>
          <w:bCs/>
          <w:color w:val="000000"/>
        </w:rPr>
        <w:t>Comments from the editors and reviewers:</w:t>
      </w:r>
      <w:r w:rsidRPr="00D23784">
        <w:rPr>
          <w:rFonts w:eastAsia="Times New Roman" w:cstheme="minorHAnsi"/>
          <w:color w:val="000000"/>
        </w:rPr>
        <w:br/>
        <w:t>-</w:t>
      </w:r>
      <w:r w:rsidRPr="00D23784">
        <w:rPr>
          <w:rFonts w:eastAsia="Times New Roman" w:cstheme="minorHAnsi"/>
          <w:b/>
          <w:bCs/>
          <w:color w:val="000000"/>
        </w:rPr>
        <w:t>Reviewer 1</w:t>
      </w:r>
      <w:r w:rsidRPr="00D23784">
        <w:rPr>
          <w:rFonts w:eastAsia="Times New Roman" w:cstheme="minorHAnsi"/>
          <w:color w:val="000000"/>
        </w:rPr>
        <w:br/>
      </w:r>
    </w:p>
    <w:p w14:paraId="1F7A389C" w14:textId="77777777" w:rsidR="009044E5" w:rsidRPr="00D23784" w:rsidRDefault="009044E5" w:rsidP="009044E5">
      <w:pPr>
        <w:rPr>
          <w:rFonts w:eastAsia="Times New Roman" w:cstheme="minorHAnsi"/>
          <w:color w:val="000000"/>
        </w:rPr>
      </w:pPr>
      <w:r w:rsidRPr="00D23784">
        <w:rPr>
          <w:rFonts w:eastAsia="Times New Roman" w:cstheme="minorHAnsi"/>
          <w:color w:val="000000"/>
        </w:rPr>
        <w:t>This is a timely paper that will be of interest not only to practitioners in the field, but to funding agencies/government, and researchers in general. </w:t>
      </w:r>
    </w:p>
    <w:p w14:paraId="0DDDEF2F" w14:textId="77777777" w:rsidR="009044E5" w:rsidRPr="00D23784" w:rsidRDefault="009044E5" w:rsidP="009044E5">
      <w:pPr>
        <w:rPr>
          <w:rFonts w:eastAsia="Times New Roman" w:cstheme="minorHAnsi"/>
          <w:color w:val="000000"/>
        </w:rPr>
      </w:pPr>
      <w:r w:rsidRPr="00D23784">
        <w:rPr>
          <w:rFonts w:eastAsia="Times New Roman" w:cstheme="minorHAnsi"/>
          <w:color w:val="000000"/>
        </w:rPr>
        <w:t>This was a clean and well-organized manuscript. I offer the following suggestions which may help to improve it in a few places. </w:t>
      </w:r>
    </w:p>
    <w:p w14:paraId="162DA2F0" w14:textId="77777777" w:rsidR="009044E5" w:rsidRPr="00D23784" w:rsidRDefault="009044E5" w:rsidP="009044E5">
      <w:pPr>
        <w:rPr>
          <w:rFonts w:eastAsia="Times New Roman" w:cstheme="minorHAnsi"/>
          <w:color w:val="000000"/>
        </w:rPr>
      </w:pPr>
    </w:p>
    <w:p w14:paraId="6FD081E3" w14:textId="004AA506" w:rsidR="009044E5" w:rsidRPr="00D23784" w:rsidRDefault="009044E5" w:rsidP="009044E5">
      <w:pPr>
        <w:rPr>
          <w:rFonts w:eastAsia="Times New Roman" w:cstheme="minorHAnsi"/>
          <w:color w:val="000000"/>
        </w:rPr>
      </w:pPr>
      <w:r w:rsidRPr="00D23784">
        <w:rPr>
          <w:rFonts w:eastAsia="Times New Roman" w:cstheme="minorHAnsi"/>
          <w:color w:val="000000"/>
        </w:rPr>
        <w:t>1. Starting on page 4 you use the term "community of practice." Although it is defined in the reference, the term is used a few more times in the paper, so perhaps a succinct definition? </w:t>
      </w:r>
    </w:p>
    <w:p w14:paraId="4AA99778" w14:textId="117437D3" w:rsidR="00AC0965" w:rsidRPr="00D23784" w:rsidRDefault="00AC0965" w:rsidP="009044E5">
      <w:pPr>
        <w:rPr>
          <w:rFonts w:eastAsia="Times New Roman" w:cstheme="minorHAnsi"/>
          <w:color w:val="000000"/>
        </w:rPr>
      </w:pPr>
    </w:p>
    <w:p w14:paraId="56A5FEFE" w14:textId="77777777" w:rsidR="005966EC" w:rsidRPr="002750B5" w:rsidRDefault="00BD0AED" w:rsidP="009044E5">
      <w:pPr>
        <w:rPr>
          <w:rFonts w:eastAsia="Times New Roman" w:cstheme="minorHAnsi"/>
          <w:color w:val="000000"/>
          <w:highlight w:val="green"/>
        </w:rPr>
      </w:pPr>
      <w:r w:rsidRPr="00D23784">
        <w:rPr>
          <w:rFonts w:eastAsia="Times New Roman" w:cstheme="minorHAnsi"/>
          <w:color w:val="000000"/>
        </w:rPr>
        <w:t>﻿</w:t>
      </w:r>
      <w:r w:rsidR="00AE149C" w:rsidRPr="002750B5">
        <w:rPr>
          <w:rFonts w:eastAsia="Times New Roman" w:cstheme="minorHAnsi"/>
          <w:color w:val="000000"/>
          <w:highlight w:val="green"/>
        </w:rPr>
        <w:t>We t</w:t>
      </w:r>
      <w:r w:rsidR="00D23784" w:rsidRPr="002750B5">
        <w:rPr>
          <w:rFonts w:eastAsia="Times New Roman" w:cstheme="minorHAnsi"/>
          <w:color w:val="000000"/>
          <w:highlight w:val="green"/>
        </w:rPr>
        <w:t>hank</w:t>
      </w:r>
      <w:r w:rsidR="00AE149C" w:rsidRPr="002750B5">
        <w:rPr>
          <w:rFonts w:eastAsia="Times New Roman" w:cstheme="minorHAnsi"/>
          <w:color w:val="000000"/>
          <w:highlight w:val="green"/>
        </w:rPr>
        <w:t xml:space="preserve"> the reviewer</w:t>
      </w:r>
      <w:r w:rsidR="00D23784" w:rsidRPr="002750B5">
        <w:rPr>
          <w:rFonts w:eastAsia="Times New Roman" w:cstheme="minorHAnsi"/>
          <w:color w:val="000000"/>
          <w:highlight w:val="green"/>
        </w:rPr>
        <w:t xml:space="preserve"> for this suggestion.</w:t>
      </w:r>
      <w:r w:rsidR="005966EC" w:rsidRPr="002750B5">
        <w:rPr>
          <w:rFonts w:eastAsia="Times New Roman" w:cstheme="minorHAnsi"/>
          <w:color w:val="000000"/>
          <w:highlight w:val="green"/>
        </w:rPr>
        <w:t xml:space="preserve"> </w:t>
      </w:r>
    </w:p>
    <w:p w14:paraId="0EA03368" w14:textId="6962D070" w:rsidR="005966EC" w:rsidRPr="002750B5" w:rsidRDefault="00D23784" w:rsidP="009044E5">
      <w:pPr>
        <w:rPr>
          <w:rFonts w:eastAsia="Times New Roman" w:cstheme="minorHAnsi"/>
          <w:color w:val="000000"/>
          <w:highlight w:val="green"/>
        </w:rPr>
      </w:pPr>
      <w:r w:rsidRPr="002750B5">
        <w:rPr>
          <w:rFonts w:eastAsia="Times New Roman" w:cstheme="minorHAnsi"/>
          <w:color w:val="000000"/>
          <w:highlight w:val="green"/>
        </w:rPr>
        <w:t>We added the following definition in page 4:</w:t>
      </w:r>
    </w:p>
    <w:p w14:paraId="28A65704" w14:textId="0EE3396C" w:rsidR="005966EC" w:rsidRPr="002750B5" w:rsidRDefault="00BD0AED" w:rsidP="005966EC">
      <w:pPr>
        <w:ind w:left="720"/>
        <w:rPr>
          <w:rFonts w:eastAsia="Times New Roman" w:cstheme="minorHAnsi"/>
          <w:color w:val="000000"/>
          <w:highlight w:val="green"/>
        </w:rPr>
      </w:pPr>
      <w:r w:rsidRPr="002750B5">
        <w:rPr>
          <w:rFonts w:eastAsia="Times New Roman" w:cstheme="minorHAnsi"/>
          <w:color w:val="000000"/>
          <w:highlight w:val="green"/>
        </w:rPr>
        <w:t>A community of practice is a group of people who share some expertise in a specific field or common interest, and who learn from each other through information sharing [1].</w:t>
      </w:r>
    </w:p>
    <w:p w14:paraId="384B8B1A" w14:textId="27E27DE0" w:rsidR="00894822" w:rsidRPr="00D23784" w:rsidRDefault="00894822" w:rsidP="005966EC">
      <w:pPr>
        <w:ind w:left="720"/>
        <w:rPr>
          <w:rFonts w:cstheme="minorHAnsi"/>
        </w:rPr>
      </w:pPr>
      <w:r w:rsidRPr="002750B5">
        <w:rPr>
          <w:rFonts w:cstheme="minorHAnsi"/>
          <w:highlight w:val="green"/>
        </w:rPr>
        <w:t>[1] J. Lave, E. Wenger, Situated Learning: Legitimate Peripheral Participation, Cambridge University Press, 1991.</w:t>
      </w:r>
      <w:r w:rsidRPr="00D23784">
        <w:rPr>
          <w:rFonts w:cstheme="minorHAnsi"/>
        </w:rPr>
        <w:t xml:space="preserve"> </w:t>
      </w:r>
    </w:p>
    <w:p w14:paraId="128CFCDA" w14:textId="77777777" w:rsidR="00BD0AED" w:rsidRPr="00D23784" w:rsidRDefault="00BD0AED" w:rsidP="009044E5">
      <w:pPr>
        <w:rPr>
          <w:rFonts w:eastAsia="Times New Roman" w:cstheme="minorHAnsi"/>
          <w:color w:val="000000"/>
        </w:rPr>
      </w:pPr>
    </w:p>
    <w:p w14:paraId="6F26EA78" w14:textId="77777777" w:rsidR="009044E5" w:rsidRPr="00D23784" w:rsidRDefault="009044E5" w:rsidP="009044E5">
      <w:pPr>
        <w:rPr>
          <w:rFonts w:eastAsia="Times New Roman" w:cstheme="minorHAnsi"/>
          <w:color w:val="000000"/>
        </w:rPr>
      </w:pPr>
      <w:r w:rsidRPr="00D23784">
        <w:rPr>
          <w:rFonts w:eastAsia="Times New Roman" w:cstheme="minorHAnsi"/>
          <w:color w:val="000000"/>
        </w:rPr>
        <w:t xml:space="preserve">2. </w:t>
      </w:r>
      <w:proofErr w:type="spellStart"/>
      <w:r w:rsidRPr="00D23784">
        <w:rPr>
          <w:rFonts w:eastAsia="Times New Roman" w:cstheme="minorHAnsi"/>
          <w:color w:val="000000"/>
        </w:rPr>
        <w:t>Pg</w:t>
      </w:r>
      <w:proofErr w:type="spellEnd"/>
      <w:r w:rsidRPr="00D23784">
        <w:rPr>
          <w:rFonts w:eastAsia="Times New Roman" w:cstheme="minorHAnsi"/>
          <w:color w:val="000000"/>
        </w:rPr>
        <w:t xml:space="preserve"> 7: Suggest you define XSEDE as NSF-funded HPC infrastructure. With all the acronyms, every bit helps.</w:t>
      </w:r>
    </w:p>
    <w:p w14:paraId="42FDEB4A" w14:textId="62546826" w:rsidR="009044E5" w:rsidRPr="00D23784" w:rsidRDefault="009044E5" w:rsidP="009044E5">
      <w:pPr>
        <w:rPr>
          <w:rFonts w:eastAsia="Times New Roman" w:cstheme="minorHAnsi"/>
          <w:color w:val="000000"/>
        </w:rPr>
      </w:pPr>
    </w:p>
    <w:p w14:paraId="4F77A844" w14:textId="215CC7FC" w:rsidR="00AC0965" w:rsidRPr="002750B5" w:rsidRDefault="00C74F51" w:rsidP="00AC0965">
      <w:pPr>
        <w:rPr>
          <w:rFonts w:eastAsia="Times New Roman" w:cstheme="minorHAnsi"/>
          <w:color w:val="000000"/>
          <w:highlight w:val="green"/>
        </w:rPr>
      </w:pPr>
      <w:r w:rsidRPr="002750B5">
        <w:rPr>
          <w:rFonts w:eastAsia="Times New Roman" w:cstheme="minorHAnsi"/>
          <w:color w:val="000000"/>
          <w:highlight w:val="green"/>
        </w:rPr>
        <w:t>Thanks for the suggestion – we now introduce d XSEDE and added a reference to the project as follows:</w:t>
      </w:r>
    </w:p>
    <w:p w14:paraId="6C72C2B3" w14:textId="5FC298BA" w:rsidR="00C74F51" w:rsidRPr="002750B5" w:rsidRDefault="00C74F51" w:rsidP="00C74F51">
      <w:pPr>
        <w:ind w:left="720"/>
        <w:rPr>
          <w:rFonts w:eastAsia="Times New Roman" w:cstheme="minorHAnsi"/>
          <w:color w:val="000000"/>
          <w:highlight w:val="green"/>
        </w:rPr>
      </w:pPr>
      <w:r w:rsidRPr="002750B5">
        <w:rPr>
          <w:rFonts w:eastAsia="Times New Roman" w:cstheme="minorHAnsi"/>
          <w:color w:val="000000"/>
          <w:highlight w:val="green"/>
        </w:rPr>
        <w:t xml:space="preserve">﻿XSEDE (a </w:t>
      </w:r>
      <w:del w:id="0" w:author="Wilkins-Diehr, Nancy" w:date="2018-10-30T14:44:00Z">
        <w:r w:rsidRPr="002750B5" w:rsidDel="00551D6D">
          <w:rPr>
            <w:rFonts w:eastAsia="Times New Roman" w:cstheme="minorHAnsi"/>
            <w:color w:val="000000"/>
            <w:highlight w:val="green"/>
          </w:rPr>
          <w:delText>NSF-funded HPC</w:delText>
        </w:r>
      </w:del>
      <w:ins w:id="1" w:author="Wilkins-Diehr, Nancy" w:date="2018-10-30T14:44:00Z">
        <w:r w:rsidR="00551D6D">
          <w:rPr>
            <w:rFonts w:eastAsia="Times New Roman" w:cstheme="minorHAnsi"/>
            <w:color w:val="000000"/>
            <w:highlight w:val="green"/>
          </w:rPr>
          <w:t>high performance computing</w:t>
        </w:r>
      </w:ins>
      <w:r w:rsidRPr="002750B5">
        <w:rPr>
          <w:rFonts w:eastAsia="Times New Roman" w:cstheme="minorHAnsi"/>
          <w:color w:val="000000"/>
          <w:highlight w:val="green"/>
        </w:rPr>
        <w:t xml:space="preserve"> infrastructure project</w:t>
      </w:r>
      <w:r w:rsidR="004B4BEE" w:rsidRPr="002750B5">
        <w:rPr>
          <w:rFonts w:eastAsia="Times New Roman" w:cstheme="minorHAnsi"/>
          <w:color w:val="000000"/>
          <w:highlight w:val="green"/>
        </w:rPr>
        <w:t xml:space="preserve"> </w:t>
      </w:r>
      <w:ins w:id="2" w:author="Wilkins-Diehr, Nancy" w:date="2018-10-30T14:44:00Z">
        <w:r w:rsidR="00551D6D">
          <w:rPr>
            <w:rFonts w:eastAsia="Times New Roman" w:cstheme="minorHAnsi"/>
            <w:color w:val="000000"/>
            <w:highlight w:val="green"/>
          </w:rPr>
          <w:t xml:space="preserve">funded by the US National Science </w:t>
        </w:r>
        <w:proofErr w:type="spellStart"/>
        <w:r w:rsidR="00551D6D">
          <w:rPr>
            <w:rFonts w:eastAsia="Times New Roman" w:cstheme="minorHAnsi"/>
            <w:color w:val="000000"/>
            <w:highlight w:val="green"/>
          </w:rPr>
          <w:t>Founcation</w:t>
        </w:r>
        <w:proofErr w:type="spellEnd"/>
        <w:r w:rsidR="00551D6D">
          <w:rPr>
            <w:rFonts w:eastAsia="Times New Roman" w:cstheme="minorHAnsi"/>
            <w:color w:val="000000"/>
            <w:highlight w:val="green"/>
          </w:rPr>
          <w:t xml:space="preserve"> </w:t>
        </w:r>
      </w:ins>
      <w:r w:rsidR="004B4BEE" w:rsidRPr="002750B5">
        <w:rPr>
          <w:rFonts w:eastAsia="Times New Roman" w:cstheme="minorHAnsi"/>
          <w:color w:val="000000"/>
          <w:highlight w:val="green"/>
        </w:rPr>
        <w:t>[1]</w:t>
      </w:r>
      <w:r w:rsidRPr="002750B5">
        <w:rPr>
          <w:rFonts w:eastAsia="Times New Roman" w:cstheme="minorHAnsi"/>
          <w:color w:val="000000"/>
          <w:highlight w:val="green"/>
        </w:rPr>
        <w:t>)</w:t>
      </w:r>
    </w:p>
    <w:p w14:paraId="2802F3B8" w14:textId="7F0B7DD2" w:rsidR="00C74F51" w:rsidRPr="00D23784" w:rsidRDefault="004B4BEE" w:rsidP="002750B5">
      <w:pPr>
        <w:ind w:left="720"/>
        <w:rPr>
          <w:rFonts w:eastAsia="Times New Roman" w:cstheme="minorHAnsi"/>
          <w:color w:val="000000"/>
        </w:rPr>
      </w:pPr>
      <w:r w:rsidRPr="002750B5">
        <w:rPr>
          <w:rFonts w:eastAsia="Times New Roman" w:cstheme="minorHAnsi"/>
          <w:color w:val="000000"/>
          <w:highlight w:val="green"/>
        </w:rPr>
        <w:t>[1] Extreme Science and Engineering Discovery Environment, n.d. URL: https://www.xsede.org/, [Accessed: 28 Oct 2018].</w:t>
      </w:r>
      <w:r w:rsidRPr="004B4BEE">
        <w:rPr>
          <w:rFonts w:eastAsia="Times New Roman" w:cstheme="minorHAnsi"/>
          <w:color w:val="000000"/>
        </w:rPr>
        <w:t xml:space="preserve"> </w:t>
      </w:r>
    </w:p>
    <w:p w14:paraId="5B2C59A3" w14:textId="77777777" w:rsidR="00AC0965" w:rsidRPr="00D23784" w:rsidRDefault="00AC0965" w:rsidP="009044E5">
      <w:pPr>
        <w:rPr>
          <w:rFonts w:eastAsia="Times New Roman" w:cstheme="minorHAnsi"/>
          <w:color w:val="000000"/>
        </w:rPr>
      </w:pPr>
    </w:p>
    <w:p w14:paraId="22384CBA" w14:textId="6DC752E2" w:rsidR="009044E5" w:rsidRPr="00D23784" w:rsidRDefault="009044E5" w:rsidP="009044E5">
      <w:pPr>
        <w:rPr>
          <w:rFonts w:eastAsia="Times New Roman" w:cstheme="minorHAnsi"/>
          <w:color w:val="000000"/>
        </w:rPr>
      </w:pPr>
      <w:r w:rsidRPr="00D23784">
        <w:rPr>
          <w:rFonts w:eastAsia="Times New Roman" w:cstheme="minorHAnsi"/>
          <w:color w:val="000000"/>
        </w:rPr>
        <w:t xml:space="preserve">3. </w:t>
      </w:r>
      <w:proofErr w:type="spellStart"/>
      <w:r w:rsidRPr="00D23784">
        <w:rPr>
          <w:rFonts w:eastAsia="Times New Roman" w:cstheme="minorHAnsi"/>
          <w:color w:val="000000"/>
        </w:rPr>
        <w:t>Pg</w:t>
      </w:r>
      <w:proofErr w:type="spellEnd"/>
      <w:r w:rsidRPr="00D23784">
        <w:rPr>
          <w:rFonts w:eastAsia="Times New Roman" w:cstheme="minorHAnsi"/>
          <w:color w:val="000000"/>
        </w:rPr>
        <w:t xml:space="preserve"> 9: In the paragraph starting on line 208 you mention the benefits of globally distributed, internet-accessible infrastructure, including for Africa. Does not *have to* be addressed here, but internet accessibility in Sub-Saharan Africa (excepting perhaps SA) is still a challenge. I think groups like H3 Africa </w:t>
      </w:r>
      <w:proofErr w:type="spellStart"/>
      <w:r w:rsidRPr="00D23784">
        <w:rPr>
          <w:rFonts w:eastAsia="Times New Roman" w:cstheme="minorHAnsi"/>
          <w:color w:val="000000"/>
        </w:rPr>
        <w:t>BioNet</w:t>
      </w:r>
      <w:proofErr w:type="spellEnd"/>
      <w:r w:rsidRPr="00D23784">
        <w:rPr>
          <w:rFonts w:eastAsia="Times New Roman" w:cstheme="minorHAnsi"/>
          <w:color w:val="000000"/>
        </w:rPr>
        <w:t xml:space="preserve"> have opted for different, local solutions. Maybe a mention?</w:t>
      </w:r>
    </w:p>
    <w:p w14:paraId="12C3AA08" w14:textId="775EA72E" w:rsidR="00AC0965" w:rsidRPr="00D23784" w:rsidRDefault="00AC0965" w:rsidP="009044E5">
      <w:pPr>
        <w:rPr>
          <w:rFonts w:eastAsia="Times New Roman" w:cstheme="minorHAnsi"/>
          <w:color w:val="000000"/>
        </w:rPr>
      </w:pPr>
    </w:p>
    <w:p w14:paraId="114B5D77" w14:textId="77777777" w:rsidR="00B24275" w:rsidRDefault="00AC0965" w:rsidP="009044E5">
      <w:pPr>
        <w:rPr>
          <w:rFonts w:eastAsia="Times New Roman" w:cstheme="minorHAnsi"/>
          <w:color w:val="000000"/>
          <w:highlight w:val="yellow"/>
        </w:rPr>
      </w:pPr>
      <w:commentRangeStart w:id="3"/>
      <w:r w:rsidRPr="00D23784">
        <w:rPr>
          <w:rFonts w:eastAsia="Times New Roman" w:cstheme="minorHAnsi"/>
          <w:color w:val="000000"/>
          <w:highlight w:val="yellow"/>
        </w:rPr>
        <w:t xml:space="preserve">Suggestion: do not change this. </w:t>
      </w:r>
      <w:commentRangeEnd w:id="3"/>
      <w:r w:rsidR="00334FAC">
        <w:rPr>
          <w:rStyle w:val="CommentReference"/>
        </w:rPr>
        <w:commentReference w:id="3"/>
      </w:r>
    </w:p>
    <w:p w14:paraId="05408B59" w14:textId="2878B28D" w:rsidR="00AC0965" w:rsidRPr="00D23784" w:rsidRDefault="00B24275" w:rsidP="009044E5">
      <w:pPr>
        <w:rPr>
          <w:rFonts w:eastAsia="Times New Roman" w:cstheme="minorHAnsi"/>
          <w:color w:val="000000"/>
        </w:rPr>
      </w:pPr>
      <w:r w:rsidRPr="003C3171">
        <w:rPr>
          <w:rFonts w:eastAsia="Times New Roman" w:cstheme="minorHAnsi"/>
          <w:color w:val="000000"/>
          <w:highlight w:val="green"/>
        </w:rPr>
        <w:t xml:space="preserve">We agree with the reviewer that looking into </w:t>
      </w:r>
      <w:r w:rsidR="00AC0965" w:rsidRPr="003C3171">
        <w:rPr>
          <w:rFonts w:eastAsia="Times New Roman" w:cstheme="minorHAnsi"/>
          <w:color w:val="000000"/>
          <w:highlight w:val="green"/>
        </w:rPr>
        <w:t xml:space="preserve">alternatives </w:t>
      </w:r>
      <w:r w:rsidR="003C3171" w:rsidRPr="003C3171">
        <w:rPr>
          <w:rFonts w:eastAsia="Times New Roman" w:cstheme="minorHAnsi"/>
          <w:color w:val="000000"/>
          <w:highlight w:val="green"/>
        </w:rPr>
        <w:t xml:space="preserve">would be interesting and useful. We however consider this topic </w:t>
      </w:r>
      <w:r w:rsidR="00AC0965" w:rsidRPr="003C3171">
        <w:rPr>
          <w:rFonts w:eastAsia="Times New Roman" w:cstheme="minorHAnsi"/>
          <w:color w:val="000000"/>
          <w:highlight w:val="green"/>
        </w:rPr>
        <w:t xml:space="preserve">outside of the ambition of </w:t>
      </w:r>
      <w:r w:rsidR="003C3171" w:rsidRPr="003C3171">
        <w:rPr>
          <w:rFonts w:eastAsia="Times New Roman" w:cstheme="minorHAnsi"/>
          <w:color w:val="000000"/>
          <w:highlight w:val="green"/>
        </w:rPr>
        <w:t>our current</w:t>
      </w:r>
      <w:r w:rsidR="00AC0965" w:rsidRPr="003C3171">
        <w:rPr>
          <w:rFonts w:eastAsia="Times New Roman" w:cstheme="minorHAnsi"/>
          <w:color w:val="000000"/>
          <w:highlight w:val="green"/>
        </w:rPr>
        <w:t xml:space="preserve"> work</w:t>
      </w:r>
      <w:r w:rsidR="003C3171" w:rsidRPr="003C3171">
        <w:rPr>
          <w:rFonts w:eastAsia="Times New Roman" w:cstheme="minorHAnsi"/>
          <w:color w:val="000000"/>
          <w:highlight w:val="green"/>
        </w:rPr>
        <w:t xml:space="preserve">, and </w:t>
      </w:r>
      <w:r w:rsidR="00AC0965" w:rsidRPr="003C3171">
        <w:rPr>
          <w:rFonts w:eastAsia="Times New Roman" w:cstheme="minorHAnsi"/>
          <w:color w:val="000000"/>
          <w:highlight w:val="green"/>
        </w:rPr>
        <w:t xml:space="preserve">will </w:t>
      </w:r>
      <w:proofErr w:type="gramStart"/>
      <w:r w:rsidR="00AC0965" w:rsidRPr="003C3171">
        <w:rPr>
          <w:rFonts w:eastAsia="Times New Roman" w:cstheme="minorHAnsi"/>
          <w:color w:val="000000"/>
          <w:highlight w:val="green"/>
        </w:rPr>
        <w:t xml:space="preserve">take </w:t>
      </w:r>
      <w:r w:rsidR="003C3171" w:rsidRPr="003C3171">
        <w:rPr>
          <w:rFonts w:eastAsia="Times New Roman" w:cstheme="minorHAnsi"/>
          <w:color w:val="000000"/>
          <w:highlight w:val="green"/>
        </w:rPr>
        <w:t xml:space="preserve"> in</w:t>
      </w:r>
      <w:proofErr w:type="gramEnd"/>
      <w:r w:rsidR="003C3171" w:rsidRPr="003C3171">
        <w:rPr>
          <w:rFonts w:eastAsia="Times New Roman" w:cstheme="minorHAnsi"/>
          <w:color w:val="000000"/>
          <w:highlight w:val="green"/>
        </w:rPr>
        <w:t xml:space="preserve"> </w:t>
      </w:r>
      <w:r w:rsidR="00AC0965" w:rsidRPr="003C3171">
        <w:rPr>
          <w:rFonts w:eastAsia="Times New Roman" w:cstheme="minorHAnsi"/>
          <w:color w:val="000000"/>
          <w:highlight w:val="green"/>
        </w:rPr>
        <w:t xml:space="preserve">into </w:t>
      </w:r>
      <w:r w:rsidR="003C3171" w:rsidRPr="003C3171">
        <w:rPr>
          <w:rFonts w:eastAsia="Times New Roman" w:cstheme="minorHAnsi"/>
          <w:color w:val="000000"/>
          <w:highlight w:val="green"/>
        </w:rPr>
        <w:t>account in a</w:t>
      </w:r>
      <w:r w:rsidR="00AC0965" w:rsidRPr="003C3171">
        <w:rPr>
          <w:rFonts w:eastAsia="Times New Roman" w:cstheme="minorHAnsi"/>
          <w:color w:val="000000"/>
          <w:highlight w:val="green"/>
        </w:rPr>
        <w:t xml:space="preserve"> follow-up </w:t>
      </w:r>
      <w:commentRangeStart w:id="4"/>
      <w:r w:rsidR="00AC0965" w:rsidRPr="003C3171">
        <w:rPr>
          <w:rFonts w:eastAsia="Times New Roman" w:cstheme="minorHAnsi"/>
          <w:color w:val="000000"/>
          <w:highlight w:val="green"/>
        </w:rPr>
        <w:t>paper</w:t>
      </w:r>
      <w:commentRangeEnd w:id="4"/>
      <w:r w:rsidR="00CA1751">
        <w:rPr>
          <w:rStyle w:val="CommentReference"/>
        </w:rPr>
        <w:commentReference w:id="4"/>
      </w:r>
      <w:r w:rsidR="00AC0965" w:rsidRPr="003C3171">
        <w:rPr>
          <w:rFonts w:eastAsia="Times New Roman" w:cstheme="minorHAnsi"/>
          <w:color w:val="000000"/>
          <w:highlight w:val="green"/>
        </w:rPr>
        <w:t>.</w:t>
      </w:r>
    </w:p>
    <w:p w14:paraId="64E4430D" w14:textId="77777777" w:rsidR="009044E5" w:rsidRPr="00D23784" w:rsidRDefault="009044E5" w:rsidP="009044E5">
      <w:pPr>
        <w:rPr>
          <w:rFonts w:eastAsia="Times New Roman" w:cstheme="minorHAnsi"/>
          <w:color w:val="000000"/>
        </w:rPr>
      </w:pPr>
    </w:p>
    <w:p w14:paraId="23ED2E81" w14:textId="77777777" w:rsidR="009044E5" w:rsidRPr="00D23784" w:rsidRDefault="009044E5" w:rsidP="009044E5">
      <w:pPr>
        <w:rPr>
          <w:rFonts w:eastAsia="Times New Roman" w:cstheme="minorHAnsi"/>
          <w:color w:val="000000"/>
        </w:rPr>
      </w:pPr>
      <w:r w:rsidRPr="00D23784">
        <w:rPr>
          <w:rFonts w:eastAsia="Times New Roman" w:cstheme="minorHAnsi"/>
          <w:color w:val="000000"/>
        </w:rPr>
        <w:t xml:space="preserve">4. From page 8-14 it seems like many of the paragraphs could be grouped into subheadings in this section (e.g. 'Open source', 'Linking infrastructure', 'Standards', etc.). May help readability, and </w:t>
      </w:r>
      <w:proofErr w:type="spellStart"/>
      <w:r w:rsidRPr="00D23784">
        <w:rPr>
          <w:rFonts w:eastAsia="Times New Roman" w:cstheme="minorHAnsi"/>
          <w:color w:val="000000"/>
        </w:rPr>
        <w:t>i</w:t>
      </w:r>
      <w:proofErr w:type="spellEnd"/>
      <w:r w:rsidRPr="00D23784">
        <w:rPr>
          <w:rFonts w:eastAsia="Times New Roman" w:cstheme="minorHAnsi"/>
          <w:color w:val="000000"/>
        </w:rPr>
        <w:t xml:space="preserve"> don't know if it may prompt authors to tweak how the content is organized. </w:t>
      </w:r>
    </w:p>
    <w:p w14:paraId="5D1DCA1A" w14:textId="773CED5C" w:rsidR="009044E5" w:rsidRPr="00D23784" w:rsidRDefault="009044E5" w:rsidP="009044E5">
      <w:pPr>
        <w:rPr>
          <w:rFonts w:eastAsia="Times New Roman" w:cstheme="minorHAnsi"/>
          <w:color w:val="000000"/>
        </w:rPr>
      </w:pPr>
    </w:p>
    <w:p w14:paraId="1A622CEB" w14:textId="45A0A6EF" w:rsidR="00AC0965" w:rsidRPr="00D23784" w:rsidRDefault="00621D8C" w:rsidP="00AC0965">
      <w:pPr>
        <w:rPr>
          <w:rFonts w:eastAsia="Times New Roman" w:cstheme="minorHAnsi"/>
          <w:color w:val="000000"/>
        </w:rPr>
      </w:pPr>
      <w:r w:rsidRPr="006E5C60">
        <w:rPr>
          <w:rFonts w:eastAsia="Times New Roman" w:cstheme="minorHAnsi"/>
          <w:color w:val="000000"/>
          <w:highlight w:val="green"/>
        </w:rPr>
        <w:lastRenderedPageBreak/>
        <w:t xml:space="preserve">Thanks for the suggestion. We sorted the </w:t>
      </w:r>
      <w:r w:rsidR="006E5C60" w:rsidRPr="006E5C60">
        <w:rPr>
          <w:rFonts w:eastAsia="Times New Roman" w:cstheme="minorHAnsi"/>
          <w:color w:val="000000"/>
          <w:highlight w:val="green"/>
        </w:rPr>
        <w:t>text into paragraphs ﻿for the following themes: lowering barriers to e-infrastructures, enabling collaboration between (remote) researchers, sharing and linking infrastru</w:t>
      </w:r>
      <w:ins w:id="5" w:author="Wilkins-Diehr, Nancy" w:date="2018-10-30T15:07:00Z">
        <w:r w:rsidR="00791EC0">
          <w:rPr>
            <w:rFonts w:eastAsia="Times New Roman" w:cstheme="minorHAnsi"/>
            <w:color w:val="000000"/>
            <w:highlight w:val="green"/>
          </w:rPr>
          <w:t>c</w:t>
        </w:r>
      </w:ins>
      <w:r w:rsidR="006E5C60" w:rsidRPr="006E5C60">
        <w:rPr>
          <w:rFonts w:eastAsia="Times New Roman" w:cstheme="minorHAnsi"/>
          <w:color w:val="000000"/>
          <w:highlight w:val="green"/>
        </w:rPr>
        <w:t>ture resources, driving standards and Open Science, and supporting teaching and new career developments.</w:t>
      </w:r>
      <w:r w:rsidR="006E5C60">
        <w:rPr>
          <w:rFonts w:eastAsia="Times New Roman" w:cstheme="minorHAnsi"/>
          <w:color w:val="000000"/>
          <w:highlight w:val="green"/>
        </w:rPr>
        <w:t xml:space="preserve"> </w:t>
      </w:r>
      <w:commentRangeStart w:id="6"/>
      <w:r w:rsidR="006E5C60">
        <w:rPr>
          <w:rFonts w:eastAsia="Times New Roman" w:cstheme="minorHAnsi"/>
          <w:color w:val="000000"/>
          <w:highlight w:val="green"/>
        </w:rPr>
        <w:t>The text itself has not been changed</w:t>
      </w:r>
      <w:commentRangeEnd w:id="6"/>
      <w:r w:rsidR="00791EC0">
        <w:rPr>
          <w:rStyle w:val="CommentReference"/>
        </w:rPr>
        <w:commentReference w:id="6"/>
      </w:r>
      <w:r w:rsidR="006E5C60">
        <w:rPr>
          <w:rFonts w:eastAsia="Times New Roman" w:cstheme="minorHAnsi"/>
          <w:color w:val="000000"/>
          <w:highlight w:val="green"/>
        </w:rPr>
        <w:t>.</w:t>
      </w:r>
    </w:p>
    <w:p w14:paraId="175F9BA0" w14:textId="77777777" w:rsidR="00AC0965" w:rsidRPr="00D23784" w:rsidRDefault="00AC0965" w:rsidP="009044E5">
      <w:pPr>
        <w:rPr>
          <w:rFonts w:eastAsia="Times New Roman" w:cstheme="minorHAnsi"/>
          <w:color w:val="000000"/>
        </w:rPr>
      </w:pPr>
    </w:p>
    <w:p w14:paraId="5ADF2CF9" w14:textId="372531F7" w:rsidR="009044E5" w:rsidRPr="00D23784" w:rsidRDefault="009044E5" w:rsidP="009044E5">
      <w:pPr>
        <w:rPr>
          <w:rFonts w:eastAsia="Times New Roman" w:cstheme="minorHAnsi"/>
          <w:color w:val="000000"/>
        </w:rPr>
      </w:pPr>
      <w:r w:rsidRPr="00D23784">
        <w:rPr>
          <w:rFonts w:eastAsia="Times New Roman" w:cstheme="minorHAnsi"/>
          <w:color w:val="000000"/>
        </w:rPr>
        <w:t xml:space="preserve">5. </w:t>
      </w:r>
      <w:proofErr w:type="spellStart"/>
      <w:r w:rsidRPr="00D23784">
        <w:rPr>
          <w:rFonts w:eastAsia="Times New Roman" w:cstheme="minorHAnsi"/>
          <w:color w:val="000000"/>
        </w:rPr>
        <w:t>Pg</w:t>
      </w:r>
      <w:proofErr w:type="spellEnd"/>
      <w:r w:rsidRPr="00D23784">
        <w:rPr>
          <w:rFonts w:eastAsia="Times New Roman" w:cstheme="minorHAnsi"/>
          <w:color w:val="000000"/>
        </w:rPr>
        <w:t xml:space="preserve"> 11: Line 261 - </w:t>
      </w:r>
      <w:commentRangeStart w:id="7"/>
      <w:r w:rsidRPr="00D23784">
        <w:rPr>
          <w:rFonts w:eastAsia="Times New Roman" w:cstheme="minorHAnsi"/>
          <w:color w:val="000000"/>
        </w:rPr>
        <w:t>COS should be the American English Center for Open Science</w:t>
      </w:r>
      <w:commentRangeEnd w:id="7"/>
      <w:r w:rsidR="00791EC0">
        <w:rPr>
          <w:rStyle w:val="CommentReference"/>
        </w:rPr>
        <w:commentReference w:id="7"/>
      </w:r>
    </w:p>
    <w:p w14:paraId="28FAA627" w14:textId="32C4DC58" w:rsidR="00AC0965" w:rsidRPr="00D23784" w:rsidRDefault="00AC0965" w:rsidP="009044E5">
      <w:pPr>
        <w:rPr>
          <w:rFonts w:eastAsia="Times New Roman" w:cstheme="minorHAnsi"/>
          <w:color w:val="000000"/>
        </w:rPr>
      </w:pPr>
    </w:p>
    <w:p w14:paraId="4545DBF5" w14:textId="6C9DBCAD" w:rsidR="00AC0965" w:rsidRPr="00D23784" w:rsidRDefault="009A41D5" w:rsidP="009044E5">
      <w:pPr>
        <w:rPr>
          <w:rFonts w:eastAsia="Times New Roman" w:cstheme="minorHAnsi"/>
          <w:color w:val="000000"/>
        </w:rPr>
      </w:pPr>
      <w:r w:rsidRPr="009A41D5">
        <w:rPr>
          <w:rFonts w:eastAsia="Times New Roman" w:cstheme="minorHAnsi"/>
          <w:color w:val="000000"/>
          <w:highlight w:val="green"/>
        </w:rPr>
        <w:t>We thank the reviewer for this remark, however we could not fully understand it. We mean to refer to the Center for Open Science (</w:t>
      </w:r>
      <w:hyperlink r:id="rId7" w:history="1">
        <w:r w:rsidRPr="009A41D5">
          <w:rPr>
            <w:rStyle w:val="Hyperlink"/>
            <w:rFonts w:eastAsia="Times New Roman" w:cstheme="minorHAnsi"/>
            <w:highlight w:val="green"/>
          </w:rPr>
          <w:t>https://cos.io/</w:t>
        </w:r>
      </w:hyperlink>
      <w:r w:rsidRPr="009A41D5">
        <w:rPr>
          <w:rFonts w:eastAsia="Times New Roman" w:cstheme="minorHAnsi"/>
          <w:color w:val="000000"/>
          <w:highlight w:val="green"/>
        </w:rPr>
        <w:t>), which has no reference to ‘American English’ in their website. We therefore left the reference to COS as Center for Open Science.</w:t>
      </w:r>
    </w:p>
    <w:p w14:paraId="3ECD2B04" w14:textId="77777777" w:rsidR="009044E5" w:rsidRPr="00D23784" w:rsidRDefault="009044E5" w:rsidP="009044E5">
      <w:pPr>
        <w:rPr>
          <w:rFonts w:eastAsia="Times New Roman" w:cstheme="minorHAnsi"/>
          <w:color w:val="000000"/>
        </w:rPr>
      </w:pPr>
    </w:p>
    <w:p w14:paraId="5FF81B22" w14:textId="77777777" w:rsidR="009044E5" w:rsidRPr="00D23784" w:rsidRDefault="009044E5" w:rsidP="009044E5">
      <w:pPr>
        <w:rPr>
          <w:rFonts w:eastAsia="Times New Roman" w:cstheme="minorHAnsi"/>
          <w:color w:val="000000"/>
        </w:rPr>
      </w:pPr>
      <w:r w:rsidRPr="00D23784">
        <w:rPr>
          <w:rFonts w:eastAsia="Times New Roman" w:cstheme="minorHAnsi"/>
          <w:color w:val="000000"/>
        </w:rPr>
        <w:t>6. It occurs to me that section 5 (</w:t>
      </w:r>
      <w:proofErr w:type="spellStart"/>
      <w:r w:rsidRPr="00D23784">
        <w:rPr>
          <w:rFonts w:eastAsia="Times New Roman" w:cstheme="minorHAnsi"/>
          <w:color w:val="000000"/>
        </w:rPr>
        <w:t>Pg</w:t>
      </w:r>
      <w:proofErr w:type="spellEnd"/>
      <w:r w:rsidRPr="00D23784">
        <w:rPr>
          <w:rFonts w:eastAsia="Times New Roman" w:cstheme="minorHAnsi"/>
          <w:color w:val="000000"/>
        </w:rPr>
        <w:t xml:space="preserve"> 14) might actually open with the content in the paragraph starting on </w:t>
      </w:r>
      <w:proofErr w:type="spellStart"/>
      <w:r w:rsidRPr="00D23784">
        <w:rPr>
          <w:rFonts w:eastAsia="Times New Roman" w:cstheme="minorHAnsi"/>
          <w:color w:val="000000"/>
        </w:rPr>
        <w:t>Pg</w:t>
      </w:r>
      <w:proofErr w:type="spellEnd"/>
      <w:r w:rsidRPr="00D23784">
        <w:rPr>
          <w:rFonts w:eastAsia="Times New Roman" w:cstheme="minorHAnsi"/>
          <w:color w:val="000000"/>
        </w:rPr>
        <w:t xml:space="preserve"> 15 line 373. I think most people close to the subject find measuring impact to be one of more difficult challenges. For less familiar readers, presenting this more explicitly might better frame the content in this section. </w:t>
      </w:r>
    </w:p>
    <w:p w14:paraId="61E05875" w14:textId="77777777" w:rsidR="00AC0965" w:rsidRPr="00D23784" w:rsidRDefault="00AC0965" w:rsidP="009044E5">
      <w:pPr>
        <w:rPr>
          <w:rFonts w:eastAsia="Times New Roman" w:cstheme="minorHAnsi"/>
          <w:color w:val="000000"/>
        </w:rPr>
      </w:pPr>
    </w:p>
    <w:p w14:paraId="661C45F0" w14:textId="77777777" w:rsidR="0012207F" w:rsidRPr="0012207F" w:rsidRDefault="0012207F" w:rsidP="00AC0965">
      <w:pPr>
        <w:rPr>
          <w:rFonts w:eastAsia="Times New Roman" w:cstheme="minorHAnsi"/>
          <w:color w:val="000000"/>
          <w:highlight w:val="green"/>
        </w:rPr>
      </w:pPr>
      <w:r w:rsidRPr="0012207F">
        <w:rPr>
          <w:rFonts w:eastAsia="Times New Roman" w:cstheme="minorHAnsi"/>
          <w:color w:val="000000"/>
          <w:highlight w:val="green"/>
        </w:rPr>
        <w:t>Thanks for this suggestion. We have included this sentence to introduce section 5:</w:t>
      </w:r>
    </w:p>
    <w:p w14:paraId="76AE5E3C" w14:textId="53260DE6" w:rsidR="00AC0965" w:rsidRPr="00D23784" w:rsidRDefault="0012207F" w:rsidP="0012207F">
      <w:pPr>
        <w:ind w:left="720"/>
        <w:rPr>
          <w:rFonts w:eastAsia="Times New Roman" w:cstheme="minorHAnsi"/>
          <w:color w:val="000000"/>
        </w:rPr>
      </w:pPr>
      <w:r w:rsidRPr="0012207F">
        <w:rPr>
          <w:rFonts w:eastAsia="Times New Roman" w:cstheme="minorHAnsi"/>
          <w:color w:val="000000"/>
          <w:highlight w:val="green"/>
        </w:rPr>
        <w:t>﻿</w:t>
      </w:r>
      <w:commentRangeStart w:id="8"/>
      <w:del w:id="9" w:author="Wilkins-Diehr, Nancy" w:date="2018-10-30T15:13:00Z">
        <w:r w:rsidRPr="0012207F" w:rsidDel="00BB16EB">
          <w:rPr>
            <w:rFonts w:eastAsia="Times New Roman" w:cstheme="minorHAnsi"/>
            <w:color w:val="000000"/>
            <w:highlight w:val="green"/>
          </w:rPr>
          <w:delText>As science gateways have a broad role, multiple set-ups and diverse value in the context of research infrastructures, measuring and assessing their impact is a challenging task.</w:delText>
        </w:r>
      </w:del>
      <w:ins w:id="10" w:author="Wilkins-Diehr, Nancy" w:date="2018-10-30T15:13:00Z">
        <w:r w:rsidR="00BB16EB">
          <w:rPr>
            <w:rFonts w:eastAsia="Times New Roman" w:cstheme="minorHAnsi"/>
            <w:color w:val="000000"/>
            <w:highlight w:val="green"/>
          </w:rPr>
          <w:t xml:space="preserve">Science gateways have diverse goals, diverse user communities and diverse measures of success. </w:t>
        </w:r>
      </w:ins>
      <w:ins w:id="11" w:author="Wilkins-Diehr, Nancy" w:date="2018-10-30T15:14:00Z">
        <w:r w:rsidR="00BB16EB">
          <w:rPr>
            <w:rFonts w:eastAsia="Times New Roman" w:cstheme="minorHAnsi"/>
            <w:color w:val="000000"/>
            <w:highlight w:val="green"/>
          </w:rPr>
          <w:t>But in all cases, measurement and characterization of impact is of fundamental importance.</w:t>
        </w:r>
      </w:ins>
      <w:commentRangeEnd w:id="8"/>
      <w:ins w:id="12" w:author="Wilkins-Diehr, Nancy" w:date="2018-10-30T15:16:00Z">
        <w:r w:rsidR="00BB16EB">
          <w:rPr>
            <w:rStyle w:val="CommentReference"/>
          </w:rPr>
          <w:commentReference w:id="8"/>
        </w:r>
      </w:ins>
      <w:del w:id="13" w:author="Wilkins-Diehr, Nancy" w:date="2018-10-30T15:14:00Z">
        <w:r w:rsidRPr="0012207F" w:rsidDel="00BB16EB">
          <w:rPr>
            <w:rFonts w:eastAsia="Times New Roman" w:cstheme="minorHAnsi"/>
            <w:color w:val="000000"/>
            <w:highlight w:val="green"/>
          </w:rPr>
          <w:delText xml:space="preserve"> </w:delText>
        </w:r>
      </w:del>
    </w:p>
    <w:p w14:paraId="4C35C9A8" w14:textId="7CF51981" w:rsidR="009044E5" w:rsidRPr="00D23784" w:rsidRDefault="009044E5" w:rsidP="009044E5">
      <w:pPr>
        <w:rPr>
          <w:rFonts w:eastAsia="Times New Roman" w:cstheme="minorHAnsi"/>
          <w:color w:val="000000"/>
        </w:rPr>
      </w:pPr>
      <w:r w:rsidRPr="00D23784">
        <w:rPr>
          <w:rFonts w:eastAsia="Times New Roman" w:cstheme="minorHAnsi"/>
          <w:color w:val="000000"/>
        </w:rPr>
        <w:br/>
        <w:t>-</w:t>
      </w:r>
      <w:r w:rsidRPr="00D23784">
        <w:rPr>
          <w:rFonts w:eastAsia="Times New Roman" w:cstheme="minorHAnsi"/>
          <w:b/>
          <w:bCs/>
          <w:color w:val="000000"/>
        </w:rPr>
        <w:t>Reviewer 2</w:t>
      </w:r>
      <w:r w:rsidRPr="00D23784">
        <w:rPr>
          <w:rFonts w:eastAsia="Times New Roman" w:cstheme="minorHAnsi"/>
          <w:color w:val="000000"/>
        </w:rPr>
        <w:br/>
      </w:r>
      <w:r w:rsidRPr="00D23784">
        <w:rPr>
          <w:rFonts w:eastAsia="Times New Roman" w:cstheme="minorHAnsi"/>
          <w:color w:val="000000"/>
        </w:rPr>
        <w:br/>
        <w:t>  - Overall a good overview of recent efforts, although it does make me wonder if a more comprehensive list of key platforms/initiatives would be feasible as a follow-up?</w:t>
      </w:r>
    </w:p>
    <w:p w14:paraId="468617DC" w14:textId="02401820" w:rsidR="009044E5" w:rsidRPr="00D23784" w:rsidRDefault="009044E5" w:rsidP="009044E5">
      <w:pPr>
        <w:numPr>
          <w:ilvl w:val="0"/>
          <w:numId w:val="1"/>
        </w:numPr>
        <w:spacing w:before="100" w:beforeAutospacing="1" w:after="100" w:afterAutospacing="1"/>
        <w:rPr>
          <w:rFonts w:eastAsia="Times New Roman" w:cstheme="minorHAnsi"/>
          <w:color w:val="000000"/>
        </w:rPr>
      </w:pPr>
      <w:r w:rsidRPr="00D23784">
        <w:rPr>
          <w:rFonts w:eastAsia="Times New Roman" w:cstheme="minorHAnsi"/>
          <w:color w:val="000000"/>
        </w:rPr>
        <w:t>Section 3 discusses existing programs, and provides funding for some, but not all. If feasible I would suggest adding information on funding levels for all. Likewise, if the user activity listed for Nectar was available for the others that would also be useful.</w:t>
      </w:r>
    </w:p>
    <w:p w14:paraId="66582F25" w14:textId="52963A57" w:rsidR="00AC0965" w:rsidRPr="00D23784" w:rsidRDefault="00AC0965" w:rsidP="00AC0965">
      <w:pPr>
        <w:spacing w:before="100" w:beforeAutospacing="1" w:after="100" w:afterAutospacing="1"/>
        <w:rPr>
          <w:rFonts w:eastAsia="Times New Roman" w:cstheme="minorHAnsi"/>
          <w:color w:val="000000"/>
          <w:highlight w:val="yellow"/>
        </w:rPr>
      </w:pPr>
      <w:commentRangeStart w:id="14"/>
      <w:r w:rsidRPr="00D23784">
        <w:rPr>
          <w:rFonts w:eastAsia="Times New Roman" w:cstheme="minorHAnsi"/>
          <w:color w:val="000000"/>
          <w:highlight w:val="yellow"/>
        </w:rPr>
        <w:t xml:space="preserve">As we do not have the data, I don't think this is feasible. </w:t>
      </w:r>
      <w:r w:rsidR="003B1624" w:rsidRPr="00D23784">
        <w:rPr>
          <w:rFonts w:eastAsia="Times New Roman" w:cstheme="minorHAnsi"/>
          <w:color w:val="000000"/>
          <w:highlight w:val="yellow"/>
        </w:rPr>
        <w:t>Certainly,</w:t>
      </w:r>
      <w:r w:rsidRPr="00D23784">
        <w:rPr>
          <w:rFonts w:eastAsia="Times New Roman" w:cstheme="minorHAnsi"/>
          <w:color w:val="000000"/>
          <w:highlight w:val="yellow"/>
        </w:rPr>
        <w:t xml:space="preserve"> would not fall into ‘minor’ revision, because it would ask more data collection.</w:t>
      </w:r>
    </w:p>
    <w:p w14:paraId="4E76C74A" w14:textId="7D6D7520" w:rsidR="00AC0965" w:rsidRPr="00D23784" w:rsidRDefault="00AC0965" w:rsidP="00AC0965">
      <w:pPr>
        <w:spacing w:before="100" w:beforeAutospacing="1" w:after="100" w:afterAutospacing="1"/>
        <w:rPr>
          <w:rFonts w:eastAsia="Times New Roman" w:cstheme="minorHAnsi"/>
          <w:color w:val="000000"/>
        </w:rPr>
      </w:pPr>
      <w:commentRangeStart w:id="15"/>
      <w:r w:rsidRPr="00D23784">
        <w:rPr>
          <w:rFonts w:eastAsia="Times New Roman" w:cstheme="minorHAnsi"/>
          <w:color w:val="000000"/>
          <w:highlight w:val="yellow"/>
        </w:rPr>
        <w:t xml:space="preserve">Suggestion: add one sentence 3.1 </w:t>
      </w:r>
      <w:r w:rsidR="004E074C" w:rsidRPr="00D23784">
        <w:rPr>
          <w:rFonts w:eastAsia="Times New Roman" w:cstheme="minorHAnsi"/>
          <w:color w:val="000000"/>
          <w:highlight w:val="yellow"/>
        </w:rPr>
        <w:t>saying that the levels of funding and characteristics of these programs are very diverse, which makes it difficult to harmonize the presentation, so these should be taken as illustrations rather than a complete and systematic overview.</w:t>
      </w:r>
      <w:commentRangeEnd w:id="15"/>
      <w:r w:rsidR="00465DCF">
        <w:rPr>
          <w:rStyle w:val="CommentReference"/>
        </w:rPr>
        <w:commentReference w:id="15"/>
      </w:r>
      <w:commentRangeEnd w:id="14"/>
      <w:r w:rsidR="00CA6554">
        <w:rPr>
          <w:rStyle w:val="CommentReference"/>
        </w:rPr>
        <w:commentReference w:id="14"/>
      </w:r>
    </w:p>
    <w:p w14:paraId="214E26FE" w14:textId="77777777" w:rsidR="009044E5" w:rsidRPr="00D23784" w:rsidRDefault="009044E5" w:rsidP="009044E5">
      <w:pPr>
        <w:numPr>
          <w:ilvl w:val="0"/>
          <w:numId w:val="1"/>
        </w:numPr>
        <w:spacing w:before="100" w:beforeAutospacing="1" w:after="100" w:afterAutospacing="1"/>
        <w:rPr>
          <w:rFonts w:eastAsia="Times New Roman" w:cstheme="minorHAnsi"/>
          <w:color w:val="000000"/>
        </w:rPr>
      </w:pPr>
      <w:r w:rsidRPr="00D23784">
        <w:rPr>
          <w:rFonts w:eastAsia="Times New Roman" w:cstheme="minorHAnsi"/>
          <w:color w:val="000000"/>
        </w:rPr>
        <w:t>Line 150, replace "form" with "provide".</w:t>
      </w:r>
    </w:p>
    <w:p w14:paraId="4E3AB078" w14:textId="77777777" w:rsidR="009044E5" w:rsidRPr="00D23784" w:rsidRDefault="009044E5" w:rsidP="009044E5">
      <w:pPr>
        <w:numPr>
          <w:ilvl w:val="0"/>
          <w:numId w:val="1"/>
        </w:numPr>
        <w:spacing w:before="100" w:beforeAutospacing="1" w:after="100" w:afterAutospacing="1"/>
        <w:rPr>
          <w:rFonts w:eastAsia="Times New Roman" w:cstheme="minorHAnsi"/>
          <w:color w:val="000000"/>
        </w:rPr>
      </w:pPr>
      <w:r w:rsidRPr="00D23784">
        <w:rPr>
          <w:rFonts w:eastAsia="Times New Roman" w:cstheme="minorHAnsi"/>
          <w:color w:val="000000"/>
        </w:rPr>
        <w:t>Line 222 - delete 2nd "Apache".</w:t>
      </w:r>
    </w:p>
    <w:p w14:paraId="3C90CF66" w14:textId="77777777" w:rsidR="009044E5" w:rsidRPr="00D23784" w:rsidRDefault="009044E5" w:rsidP="009044E5">
      <w:pPr>
        <w:numPr>
          <w:ilvl w:val="0"/>
          <w:numId w:val="1"/>
        </w:numPr>
        <w:spacing w:before="100" w:beforeAutospacing="1" w:after="100" w:afterAutospacing="1"/>
        <w:rPr>
          <w:rFonts w:eastAsia="Times New Roman" w:cstheme="minorHAnsi"/>
          <w:color w:val="000000"/>
        </w:rPr>
      </w:pPr>
      <w:r w:rsidRPr="00D23784">
        <w:rPr>
          <w:rFonts w:eastAsia="Times New Roman" w:cstheme="minorHAnsi"/>
          <w:color w:val="000000"/>
        </w:rPr>
        <w:t>Line 240 - add hyphen before "related".</w:t>
      </w:r>
    </w:p>
    <w:p w14:paraId="1A7153CC" w14:textId="77777777" w:rsidR="009044E5" w:rsidRPr="00D23784" w:rsidRDefault="009044E5" w:rsidP="009044E5">
      <w:pPr>
        <w:numPr>
          <w:ilvl w:val="0"/>
          <w:numId w:val="1"/>
        </w:numPr>
        <w:spacing w:before="100" w:beforeAutospacing="1" w:after="100" w:afterAutospacing="1"/>
        <w:rPr>
          <w:rFonts w:eastAsia="Times New Roman" w:cstheme="minorHAnsi"/>
          <w:color w:val="000000"/>
        </w:rPr>
      </w:pPr>
      <w:r w:rsidRPr="00D23784">
        <w:rPr>
          <w:rFonts w:eastAsia="Times New Roman" w:cstheme="minorHAnsi"/>
          <w:color w:val="000000"/>
        </w:rPr>
        <w:t>Line 248 - delete "open".</w:t>
      </w:r>
    </w:p>
    <w:p w14:paraId="08A8877D" w14:textId="77777777" w:rsidR="009044E5" w:rsidRPr="00D23784" w:rsidRDefault="009044E5" w:rsidP="009044E5">
      <w:pPr>
        <w:numPr>
          <w:ilvl w:val="0"/>
          <w:numId w:val="1"/>
        </w:numPr>
        <w:spacing w:before="100" w:beforeAutospacing="1" w:after="100" w:afterAutospacing="1"/>
        <w:rPr>
          <w:rFonts w:eastAsia="Times New Roman" w:cstheme="minorHAnsi"/>
          <w:color w:val="000000"/>
        </w:rPr>
      </w:pPr>
      <w:r w:rsidRPr="00D23784">
        <w:rPr>
          <w:rFonts w:eastAsia="Times New Roman" w:cstheme="minorHAnsi"/>
          <w:color w:val="000000"/>
        </w:rPr>
        <w:t>Line 270 - replace "develop" with "tailor".</w:t>
      </w:r>
    </w:p>
    <w:p w14:paraId="446279BC" w14:textId="0A9A8256" w:rsidR="009044E5" w:rsidRDefault="009044E5" w:rsidP="009044E5">
      <w:pPr>
        <w:numPr>
          <w:ilvl w:val="0"/>
          <w:numId w:val="1"/>
        </w:numPr>
        <w:spacing w:before="100" w:beforeAutospacing="1" w:after="100" w:afterAutospacing="1"/>
        <w:rPr>
          <w:rFonts w:eastAsia="Times New Roman" w:cstheme="minorHAnsi"/>
          <w:color w:val="000000"/>
        </w:rPr>
      </w:pPr>
      <w:r w:rsidRPr="00D23784">
        <w:rPr>
          <w:rFonts w:eastAsia="Times New Roman" w:cstheme="minorHAnsi"/>
          <w:color w:val="000000"/>
        </w:rPr>
        <w:t>Line 417 - replace "to rely" with "a reliance".</w:t>
      </w:r>
    </w:p>
    <w:p w14:paraId="6486CDB8" w14:textId="39B71F78" w:rsidR="00727812" w:rsidRPr="00D23784" w:rsidRDefault="00727812" w:rsidP="00727812">
      <w:pPr>
        <w:spacing w:before="100" w:beforeAutospacing="1" w:after="100" w:afterAutospacing="1"/>
        <w:rPr>
          <w:rFonts w:eastAsia="Times New Roman" w:cstheme="minorHAnsi"/>
          <w:color w:val="000000"/>
        </w:rPr>
      </w:pPr>
      <w:r w:rsidRPr="00DC2AD6">
        <w:rPr>
          <w:rFonts w:eastAsia="Times New Roman" w:cstheme="minorHAnsi"/>
          <w:color w:val="000000"/>
          <w:highlight w:val="green"/>
        </w:rPr>
        <w:t xml:space="preserve">Thanks for the suggestions, all </w:t>
      </w:r>
      <w:r w:rsidR="00DC2AD6" w:rsidRPr="00DC2AD6">
        <w:rPr>
          <w:rFonts w:eastAsia="Times New Roman" w:cstheme="minorHAnsi"/>
          <w:color w:val="000000"/>
          <w:highlight w:val="green"/>
        </w:rPr>
        <w:t>changes have been applied in the revised manuscript.</w:t>
      </w:r>
    </w:p>
    <w:p w14:paraId="10E50B66" w14:textId="77777777" w:rsidR="009044E5" w:rsidRPr="00D23784" w:rsidRDefault="009044E5" w:rsidP="009044E5">
      <w:pPr>
        <w:rPr>
          <w:rFonts w:eastAsia="Times New Roman" w:cstheme="minorHAnsi"/>
          <w:color w:val="000000"/>
        </w:rPr>
      </w:pPr>
      <w:r w:rsidRPr="00D23784">
        <w:rPr>
          <w:rFonts w:eastAsia="Times New Roman" w:cstheme="minorHAnsi"/>
          <w:color w:val="000000"/>
        </w:rPr>
        <w:lastRenderedPageBreak/>
        <w:br/>
        <w:t>-</w:t>
      </w:r>
      <w:r w:rsidRPr="00D23784">
        <w:rPr>
          <w:rFonts w:eastAsia="Times New Roman" w:cstheme="minorHAnsi"/>
          <w:b/>
          <w:bCs/>
          <w:color w:val="000000"/>
        </w:rPr>
        <w:t>Reviewer 3</w:t>
      </w:r>
      <w:r w:rsidRPr="00D23784">
        <w:rPr>
          <w:rFonts w:eastAsia="Times New Roman" w:cstheme="minorHAnsi"/>
          <w:color w:val="000000"/>
        </w:rPr>
        <w:br/>
      </w:r>
      <w:r w:rsidRPr="00D23784">
        <w:rPr>
          <w:rFonts w:eastAsia="Times New Roman" w:cstheme="minorHAnsi"/>
          <w:color w:val="000000"/>
        </w:rPr>
        <w:br/>
        <w:t>  - This manuscript provides a comprehensive overview of current Virtual Research Environment and Science Gateway infrastructure. </w:t>
      </w:r>
    </w:p>
    <w:p w14:paraId="3DF30353" w14:textId="77777777" w:rsidR="009044E5" w:rsidRPr="00D23784" w:rsidRDefault="009044E5" w:rsidP="009044E5">
      <w:pPr>
        <w:rPr>
          <w:rFonts w:eastAsia="Times New Roman" w:cstheme="minorHAnsi"/>
          <w:color w:val="000000"/>
        </w:rPr>
      </w:pPr>
    </w:p>
    <w:p w14:paraId="2ED354A1" w14:textId="6B3346AE" w:rsidR="009044E5" w:rsidRPr="00D23784" w:rsidRDefault="009044E5" w:rsidP="009044E5">
      <w:pPr>
        <w:rPr>
          <w:rFonts w:eastAsia="Times New Roman" w:cstheme="minorHAnsi"/>
          <w:color w:val="000000"/>
        </w:rPr>
      </w:pPr>
      <w:r w:rsidRPr="00D23784">
        <w:rPr>
          <w:rFonts w:eastAsia="Times New Roman" w:cstheme="minorHAnsi"/>
          <w:color w:val="000000"/>
        </w:rPr>
        <w:t xml:space="preserve">The article is deliberately broad to encompass all aspects of the Science Gateways. In future articles, it would be useful to contrast this analysis to other research and development activities occurring outside of publicly funded research institutes and </w:t>
      </w:r>
      <w:proofErr w:type="spellStart"/>
      <w:r w:rsidRPr="00D23784">
        <w:rPr>
          <w:rFonts w:eastAsia="Times New Roman" w:cstheme="minorHAnsi"/>
          <w:color w:val="000000"/>
        </w:rPr>
        <w:t>organisations</w:t>
      </w:r>
      <w:proofErr w:type="spellEnd"/>
      <w:r w:rsidRPr="00D23784">
        <w:rPr>
          <w:rFonts w:eastAsia="Times New Roman" w:cstheme="minorHAnsi"/>
          <w:color w:val="000000"/>
        </w:rPr>
        <w:t>. Are, VRE's used in commercial companies with large research and development operations (e.g. pharmaceutical, manufacturing. material design, information technology development). </w:t>
      </w:r>
    </w:p>
    <w:p w14:paraId="24C6F4E1" w14:textId="7FAD119C" w:rsidR="004E074C" w:rsidRPr="00D23784" w:rsidRDefault="004E074C" w:rsidP="009044E5">
      <w:pPr>
        <w:rPr>
          <w:rFonts w:eastAsia="Times New Roman" w:cstheme="minorHAnsi"/>
          <w:color w:val="000000"/>
        </w:rPr>
      </w:pPr>
    </w:p>
    <w:p w14:paraId="2D897E84" w14:textId="08EEEAB5" w:rsidR="004E074C" w:rsidRPr="00D23784" w:rsidRDefault="004E074C" w:rsidP="009044E5">
      <w:pPr>
        <w:rPr>
          <w:rFonts w:eastAsia="Times New Roman" w:cstheme="minorHAnsi"/>
          <w:color w:val="000000"/>
        </w:rPr>
      </w:pPr>
      <w:commentRangeStart w:id="16"/>
      <w:commentRangeStart w:id="17"/>
      <w:r w:rsidRPr="00D23784">
        <w:rPr>
          <w:rFonts w:eastAsia="Times New Roman" w:cstheme="minorHAnsi"/>
          <w:color w:val="000000"/>
          <w:highlight w:val="yellow"/>
        </w:rPr>
        <w:t>This could be approached in follow-up article</w:t>
      </w:r>
      <w:commentRangeEnd w:id="16"/>
      <w:r w:rsidR="00465DCF">
        <w:rPr>
          <w:rStyle w:val="CommentReference"/>
        </w:rPr>
        <w:commentReference w:id="16"/>
      </w:r>
      <w:commentRangeEnd w:id="17"/>
      <w:r w:rsidR="00CA6554">
        <w:rPr>
          <w:rStyle w:val="CommentReference"/>
        </w:rPr>
        <w:commentReference w:id="17"/>
      </w:r>
    </w:p>
    <w:p w14:paraId="36C9C446" w14:textId="77777777" w:rsidR="004E074C" w:rsidRPr="00D23784" w:rsidRDefault="004E074C" w:rsidP="009044E5">
      <w:pPr>
        <w:rPr>
          <w:rFonts w:eastAsia="Times New Roman" w:cstheme="minorHAnsi"/>
          <w:color w:val="000000"/>
        </w:rPr>
      </w:pPr>
    </w:p>
    <w:p w14:paraId="7C627748" w14:textId="50AEDE5F" w:rsidR="009044E5" w:rsidRPr="00D23784" w:rsidRDefault="009044E5" w:rsidP="009044E5">
      <w:pPr>
        <w:rPr>
          <w:rFonts w:eastAsia="Times New Roman" w:cstheme="minorHAnsi"/>
          <w:color w:val="000000"/>
        </w:rPr>
      </w:pPr>
      <w:r w:rsidRPr="00D23784">
        <w:rPr>
          <w:rFonts w:eastAsia="Times New Roman" w:cstheme="minorHAnsi"/>
          <w:color w:val="000000"/>
        </w:rPr>
        <w:t xml:space="preserve">Additional analysis on outcomes and impact areas from an international perspective would also be useful. The article references some initiatives designed to increase adoption, </w:t>
      </w:r>
      <w:proofErr w:type="spellStart"/>
      <w:r w:rsidRPr="00D23784">
        <w:rPr>
          <w:rFonts w:eastAsia="Times New Roman" w:cstheme="minorHAnsi"/>
          <w:color w:val="000000"/>
        </w:rPr>
        <w:t>utilisation</w:t>
      </w:r>
      <w:proofErr w:type="spellEnd"/>
      <w:r w:rsidRPr="00D23784">
        <w:rPr>
          <w:rFonts w:eastAsia="Times New Roman" w:cstheme="minorHAnsi"/>
          <w:color w:val="000000"/>
        </w:rPr>
        <w:t xml:space="preserve"> and sharing of research infrastructure global but does not reference the Global Impact of these infrastructures. Further discussion on implicit or explicit impact would be useful. </w:t>
      </w:r>
    </w:p>
    <w:p w14:paraId="5F95BA53" w14:textId="0E19FDDD" w:rsidR="004E074C" w:rsidRPr="00D23784" w:rsidRDefault="004E074C" w:rsidP="009044E5">
      <w:pPr>
        <w:rPr>
          <w:rFonts w:eastAsia="Times New Roman" w:cstheme="minorHAnsi"/>
          <w:color w:val="000000"/>
        </w:rPr>
      </w:pPr>
    </w:p>
    <w:p w14:paraId="162CB67E" w14:textId="41660EF6" w:rsidR="004E074C" w:rsidRPr="00D23784" w:rsidRDefault="004E074C" w:rsidP="009044E5">
      <w:pPr>
        <w:rPr>
          <w:rFonts w:eastAsia="Times New Roman" w:cstheme="minorHAnsi"/>
          <w:color w:val="000000"/>
        </w:rPr>
      </w:pPr>
      <w:commentRangeStart w:id="18"/>
      <w:commentRangeStart w:id="19"/>
      <w:r w:rsidRPr="00D23784">
        <w:rPr>
          <w:rFonts w:eastAsia="Times New Roman" w:cstheme="minorHAnsi"/>
          <w:color w:val="000000"/>
          <w:highlight w:val="yellow"/>
        </w:rPr>
        <w:t>Silvia: I think we need to react to this one. We do refer to impact on section 5, but apparently the reviewer does not think it is sufficient. I will check how to emphasize this</w:t>
      </w:r>
      <w:commentRangeEnd w:id="18"/>
      <w:r w:rsidR="00465DCF">
        <w:rPr>
          <w:rStyle w:val="CommentReference"/>
        </w:rPr>
        <w:commentReference w:id="18"/>
      </w:r>
      <w:commentRangeEnd w:id="19"/>
      <w:r w:rsidR="00EB2595">
        <w:rPr>
          <w:rStyle w:val="CommentReference"/>
        </w:rPr>
        <w:commentReference w:id="19"/>
      </w:r>
    </w:p>
    <w:p w14:paraId="6F3BE7AA" w14:textId="77777777" w:rsidR="004E074C" w:rsidRPr="00D23784" w:rsidRDefault="004E074C" w:rsidP="009044E5">
      <w:pPr>
        <w:rPr>
          <w:rFonts w:eastAsia="Times New Roman" w:cstheme="minorHAnsi"/>
          <w:color w:val="000000"/>
        </w:rPr>
      </w:pPr>
    </w:p>
    <w:p w14:paraId="6886FA58" w14:textId="77777777" w:rsidR="009044E5" w:rsidRPr="00D23784" w:rsidRDefault="009044E5" w:rsidP="009044E5">
      <w:pPr>
        <w:rPr>
          <w:rFonts w:eastAsia="Times New Roman" w:cstheme="minorHAnsi"/>
          <w:color w:val="000000"/>
        </w:rPr>
      </w:pPr>
    </w:p>
    <w:p w14:paraId="1D3EDF1B" w14:textId="77777777" w:rsidR="009044E5" w:rsidRPr="00D23784" w:rsidRDefault="009044E5" w:rsidP="009044E5">
      <w:pPr>
        <w:rPr>
          <w:rFonts w:eastAsia="Times New Roman" w:cstheme="minorHAnsi"/>
          <w:color w:val="000000"/>
        </w:rPr>
      </w:pPr>
      <w:r w:rsidRPr="00D23784">
        <w:rPr>
          <w:rFonts w:eastAsia="Times New Roman" w:cstheme="minorHAnsi"/>
          <w:color w:val="000000"/>
        </w:rPr>
        <w:t>Some specific comments regarding the article include:</w:t>
      </w:r>
    </w:p>
    <w:p w14:paraId="73DD22B2" w14:textId="77777777" w:rsidR="007F1F16" w:rsidRPr="00D23784" w:rsidRDefault="009044E5" w:rsidP="009044E5">
      <w:pPr>
        <w:numPr>
          <w:ilvl w:val="0"/>
          <w:numId w:val="2"/>
        </w:numPr>
        <w:spacing w:before="100" w:beforeAutospacing="1" w:after="100" w:afterAutospacing="1"/>
        <w:rPr>
          <w:rFonts w:eastAsia="Times New Roman" w:cstheme="minorHAnsi"/>
          <w:color w:val="000000"/>
        </w:rPr>
      </w:pPr>
      <w:commentRangeStart w:id="20"/>
      <w:r w:rsidRPr="00D23784">
        <w:rPr>
          <w:rFonts w:eastAsia="Times New Roman" w:cstheme="minorHAnsi"/>
          <w:color w:val="000000"/>
        </w:rPr>
        <w:t xml:space="preserve">Figure 1 - </w:t>
      </w:r>
      <w:proofErr w:type="spellStart"/>
      <w:r w:rsidRPr="00D23784">
        <w:rPr>
          <w:rFonts w:eastAsia="Times New Roman" w:cstheme="minorHAnsi"/>
          <w:color w:val="000000"/>
        </w:rPr>
        <w:t>Utilisation</w:t>
      </w:r>
      <w:proofErr w:type="spellEnd"/>
      <w:r w:rsidRPr="00D23784">
        <w:rPr>
          <w:rFonts w:eastAsia="Times New Roman" w:cstheme="minorHAnsi"/>
          <w:color w:val="000000"/>
        </w:rPr>
        <w:t xml:space="preserve"> G</w:t>
      </w:r>
      <w:bookmarkStart w:id="21" w:name="_GoBack"/>
      <w:bookmarkEnd w:id="21"/>
      <w:r w:rsidRPr="00D23784">
        <w:rPr>
          <w:rFonts w:eastAsia="Times New Roman" w:cstheme="minorHAnsi"/>
          <w:color w:val="000000"/>
        </w:rPr>
        <w:t xml:space="preserve">raph - would be useful to have some explanation to why there was an increase in mention of VRE's in 2008 and then a fall. </w:t>
      </w:r>
      <w:commentRangeEnd w:id="20"/>
      <w:r w:rsidR="00CA6554">
        <w:rPr>
          <w:rStyle w:val="CommentReference"/>
        </w:rPr>
        <w:commentReference w:id="20"/>
      </w:r>
    </w:p>
    <w:p w14:paraId="69F1054E" w14:textId="45FC2E4C" w:rsidR="007F1F16" w:rsidRPr="00D23784" w:rsidRDefault="009044E5" w:rsidP="009044E5">
      <w:pPr>
        <w:numPr>
          <w:ilvl w:val="0"/>
          <w:numId w:val="2"/>
        </w:numPr>
        <w:spacing w:before="100" w:beforeAutospacing="1" w:after="100" w:afterAutospacing="1"/>
        <w:rPr>
          <w:rFonts w:eastAsia="Times New Roman" w:cstheme="minorHAnsi"/>
          <w:color w:val="000000"/>
        </w:rPr>
      </w:pPr>
      <w:commentRangeStart w:id="22"/>
      <w:r w:rsidRPr="00D23784">
        <w:rPr>
          <w:rFonts w:eastAsia="Times New Roman" w:cstheme="minorHAnsi"/>
          <w:color w:val="000000"/>
        </w:rPr>
        <w:t>Also, is it unclear what has caused the decrease in presentations in Australia. Is this funding or no accurate reporting for those periods? </w:t>
      </w:r>
      <w:commentRangeEnd w:id="22"/>
      <w:r w:rsidR="00CA6554">
        <w:rPr>
          <w:rStyle w:val="CommentReference"/>
        </w:rPr>
        <w:commentReference w:id="22"/>
      </w:r>
    </w:p>
    <w:p w14:paraId="66D5A782" w14:textId="6EA9D4E0" w:rsidR="007F1F16" w:rsidRPr="00D23784" w:rsidRDefault="007F1F16" w:rsidP="007F1F16">
      <w:pPr>
        <w:spacing w:before="100" w:beforeAutospacing="1" w:after="100" w:afterAutospacing="1"/>
        <w:rPr>
          <w:rFonts w:eastAsia="Times New Roman" w:cstheme="minorHAnsi"/>
          <w:color w:val="000000"/>
          <w:highlight w:val="yellow"/>
        </w:rPr>
      </w:pPr>
      <w:r w:rsidRPr="00D23784">
        <w:rPr>
          <w:rFonts w:eastAsia="Times New Roman" w:cstheme="minorHAnsi"/>
          <w:color w:val="000000"/>
          <w:highlight w:val="yellow"/>
        </w:rPr>
        <w:t>I think we should add a few lines to the paper to discuss:</w:t>
      </w:r>
    </w:p>
    <w:p w14:paraId="04587ECE" w14:textId="6CF5D186" w:rsidR="007F1F16" w:rsidRPr="00D23784" w:rsidRDefault="007F1F16" w:rsidP="00AA1AEA">
      <w:pPr>
        <w:pStyle w:val="ListParagraph"/>
        <w:numPr>
          <w:ilvl w:val="0"/>
          <w:numId w:val="3"/>
        </w:numPr>
        <w:spacing w:before="100" w:beforeAutospacing="1" w:after="100" w:afterAutospacing="1"/>
        <w:rPr>
          <w:rFonts w:eastAsia="Times New Roman" w:cstheme="minorHAnsi"/>
          <w:color w:val="000000"/>
          <w:highlight w:val="yellow"/>
        </w:rPr>
      </w:pPr>
      <w:commentRangeStart w:id="23"/>
      <w:r w:rsidRPr="00D23784">
        <w:rPr>
          <w:rFonts w:eastAsia="Times New Roman" w:cstheme="minorHAnsi"/>
          <w:color w:val="000000"/>
          <w:highlight w:val="yellow"/>
        </w:rPr>
        <w:t>why no USA activity in 2012</w:t>
      </w:r>
      <w:commentRangeEnd w:id="23"/>
      <w:r w:rsidR="00D25DD3">
        <w:rPr>
          <w:rStyle w:val="CommentReference"/>
        </w:rPr>
        <w:commentReference w:id="23"/>
      </w:r>
    </w:p>
    <w:p w14:paraId="5F851A72" w14:textId="52293E82" w:rsidR="007F1F16" w:rsidRPr="00D23784" w:rsidRDefault="007F1F16" w:rsidP="00AA1AEA">
      <w:pPr>
        <w:pStyle w:val="ListParagraph"/>
        <w:numPr>
          <w:ilvl w:val="0"/>
          <w:numId w:val="3"/>
        </w:numPr>
        <w:spacing w:before="100" w:beforeAutospacing="1" w:after="100" w:afterAutospacing="1"/>
        <w:rPr>
          <w:rFonts w:eastAsia="Times New Roman" w:cstheme="minorHAnsi"/>
          <w:color w:val="000000"/>
          <w:highlight w:val="yellow"/>
        </w:rPr>
      </w:pPr>
      <w:commentRangeStart w:id="24"/>
      <w:r w:rsidRPr="00D23784">
        <w:rPr>
          <w:rFonts w:eastAsia="Times New Roman" w:cstheme="minorHAnsi"/>
          <w:color w:val="000000"/>
          <w:highlight w:val="yellow"/>
        </w:rPr>
        <w:t>why so much activity in EU in 2013</w:t>
      </w:r>
      <w:commentRangeEnd w:id="24"/>
      <w:r w:rsidR="00D25DD3">
        <w:rPr>
          <w:rStyle w:val="CommentReference"/>
        </w:rPr>
        <w:commentReference w:id="24"/>
      </w:r>
      <w:r w:rsidRPr="00D23784">
        <w:rPr>
          <w:rFonts w:eastAsia="Times New Roman" w:cstheme="minorHAnsi"/>
          <w:color w:val="000000"/>
          <w:highlight w:val="yellow"/>
        </w:rPr>
        <w:t xml:space="preserve">? Was it SCI-BUS the cause for such large participation? </w:t>
      </w:r>
    </w:p>
    <w:p w14:paraId="5E7C00E3" w14:textId="23421E31" w:rsidR="007F1F16" w:rsidRPr="00D23784" w:rsidRDefault="00AA1AEA" w:rsidP="00AA1AEA">
      <w:pPr>
        <w:pStyle w:val="ListParagraph"/>
        <w:numPr>
          <w:ilvl w:val="0"/>
          <w:numId w:val="3"/>
        </w:numPr>
        <w:spacing w:before="100" w:beforeAutospacing="1" w:after="100" w:afterAutospacing="1"/>
        <w:rPr>
          <w:rFonts w:eastAsia="Times New Roman" w:cstheme="minorHAnsi"/>
          <w:color w:val="000000"/>
          <w:highlight w:val="yellow"/>
        </w:rPr>
      </w:pPr>
      <w:r w:rsidRPr="00D23784">
        <w:rPr>
          <w:rFonts w:eastAsia="Times New Roman" w:cstheme="minorHAnsi"/>
          <w:color w:val="000000"/>
          <w:highlight w:val="yellow"/>
        </w:rPr>
        <w:t xml:space="preserve">Why </w:t>
      </w:r>
      <w:r w:rsidR="007F1F16" w:rsidRPr="00D23784">
        <w:rPr>
          <w:rFonts w:eastAsia="Times New Roman" w:cstheme="minorHAnsi"/>
          <w:color w:val="000000"/>
          <w:highlight w:val="yellow"/>
        </w:rPr>
        <w:t>no activity in AU in 2018</w:t>
      </w:r>
    </w:p>
    <w:p w14:paraId="74DC0790" w14:textId="0358DCF2" w:rsidR="009044E5" w:rsidRPr="00D23784" w:rsidRDefault="009044E5" w:rsidP="009044E5">
      <w:pPr>
        <w:numPr>
          <w:ilvl w:val="0"/>
          <w:numId w:val="2"/>
        </w:numPr>
        <w:spacing w:before="100" w:beforeAutospacing="1" w:after="100" w:afterAutospacing="1"/>
        <w:rPr>
          <w:rFonts w:eastAsia="Times New Roman" w:cstheme="minorHAnsi"/>
          <w:color w:val="000000"/>
        </w:rPr>
      </w:pPr>
      <w:r w:rsidRPr="00D23784">
        <w:rPr>
          <w:rFonts w:eastAsia="Times New Roman" w:cstheme="minorHAnsi"/>
          <w:color w:val="000000"/>
        </w:rPr>
        <w:t>VRE in open source environments with active code development -</w:t>
      </w:r>
      <w:proofErr w:type="gramStart"/>
      <w:r w:rsidRPr="00D23784">
        <w:rPr>
          <w:rFonts w:eastAsia="Times New Roman" w:cstheme="minorHAnsi"/>
          <w:color w:val="000000"/>
        </w:rPr>
        <w:t>  [</w:t>
      </w:r>
      <w:proofErr w:type="gramEnd"/>
      <w:r w:rsidRPr="00D23784">
        <w:rPr>
          <w:rFonts w:eastAsia="Times New Roman" w:cstheme="minorHAnsi"/>
          <w:color w:val="000000"/>
        </w:rPr>
        <w:t>33] and Galaxy [34], Drupal [35] and Django [36]. Suggest removing Drupal and Django due to their common usage outside of the VRE. </w:t>
      </w:r>
    </w:p>
    <w:p w14:paraId="0320E0C5" w14:textId="67A65084" w:rsidR="004E074C" w:rsidRPr="00D23784" w:rsidRDefault="004E074C" w:rsidP="004E074C">
      <w:pPr>
        <w:spacing w:before="100" w:beforeAutospacing="1" w:after="100" w:afterAutospacing="1"/>
        <w:rPr>
          <w:rFonts w:eastAsia="Times New Roman" w:cstheme="minorHAnsi"/>
          <w:color w:val="000000"/>
        </w:rPr>
      </w:pPr>
      <w:commentRangeStart w:id="25"/>
      <w:commentRangeStart w:id="26"/>
      <w:r w:rsidRPr="00D23784">
        <w:rPr>
          <w:rFonts w:eastAsia="Times New Roman" w:cstheme="minorHAnsi"/>
          <w:color w:val="000000"/>
          <w:highlight w:val="yellow"/>
        </w:rPr>
        <w:t xml:space="preserve">What do you think? I tend to agree that Drupal and Django are broader scoped than science gateways. What I do not know is if science gateways in some way </w:t>
      </w:r>
      <w:r w:rsidR="00550971" w:rsidRPr="00D23784">
        <w:rPr>
          <w:rFonts w:eastAsia="Times New Roman" w:cstheme="minorHAnsi"/>
          <w:color w:val="000000"/>
          <w:highlight w:val="yellow"/>
        </w:rPr>
        <w:t>are influencing these platforms somehow.</w:t>
      </w:r>
      <w:commentRangeEnd w:id="25"/>
      <w:r w:rsidR="00D25DD3">
        <w:rPr>
          <w:rStyle w:val="CommentReference"/>
        </w:rPr>
        <w:commentReference w:id="25"/>
      </w:r>
      <w:commentRangeEnd w:id="26"/>
      <w:r w:rsidR="00CA6554">
        <w:rPr>
          <w:rStyle w:val="CommentReference"/>
        </w:rPr>
        <w:commentReference w:id="26"/>
      </w:r>
    </w:p>
    <w:p w14:paraId="726BBDDA" w14:textId="77777777" w:rsidR="00550971" w:rsidRPr="00D23784" w:rsidRDefault="00550971" w:rsidP="004E074C">
      <w:pPr>
        <w:spacing w:before="100" w:beforeAutospacing="1" w:after="100" w:afterAutospacing="1"/>
        <w:rPr>
          <w:rFonts w:eastAsia="Times New Roman" w:cstheme="minorHAnsi"/>
          <w:color w:val="000000"/>
        </w:rPr>
      </w:pPr>
    </w:p>
    <w:p w14:paraId="3FD5206C" w14:textId="77777777" w:rsidR="0082662B" w:rsidRPr="00D23784" w:rsidRDefault="00EB2595">
      <w:pPr>
        <w:rPr>
          <w:rFonts w:cstheme="minorHAnsi"/>
        </w:rPr>
      </w:pPr>
    </w:p>
    <w:sectPr w:rsidR="0082662B" w:rsidRPr="00D23784" w:rsidSect="0077097D">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Michelle Barker" w:date="2018-11-01T17:14:00Z" w:initials="MB">
    <w:p w14:paraId="7C827A88" w14:textId="20F98710" w:rsidR="00334FAC" w:rsidRDefault="00334FAC">
      <w:pPr>
        <w:pStyle w:val="CommentText"/>
      </w:pPr>
      <w:r>
        <w:rPr>
          <w:rStyle w:val="CommentReference"/>
        </w:rPr>
        <w:annotationRef/>
      </w:r>
      <w:r>
        <w:t>Agreed</w:t>
      </w:r>
    </w:p>
  </w:comment>
  <w:comment w:id="4" w:author="Wilkins-Diehr, Nancy" w:date="2018-10-30T14:52:00Z" w:initials="WN">
    <w:p w14:paraId="4FDA7878" w14:textId="688EB41D" w:rsidR="00CA1751" w:rsidRDefault="00CA1751" w:rsidP="00CA1751">
      <w:pPr>
        <w:pStyle w:val="NormalWeb"/>
      </w:pPr>
      <w:r>
        <w:rPr>
          <w:rStyle w:val="CommentReference"/>
        </w:rPr>
        <w:annotationRef/>
      </w:r>
      <w:r>
        <w:t xml:space="preserve">What if we change the paper text just a little bit. I think Roberto </w:t>
      </w:r>
      <w:proofErr w:type="spellStart"/>
      <w:r>
        <w:t>Barbera</w:t>
      </w:r>
      <w:proofErr w:type="spellEnd"/>
      <w:r>
        <w:t xml:space="preserve"> does recognize the internet challenges in Africa. I believe there have been prior investments dating back 10 years (he mentions some at  </w:t>
      </w:r>
      <w:hyperlink r:id="rId1" w:history="1">
        <w:r w:rsidRPr="00012E7F">
          <w:rPr>
            <w:rStyle w:val="Hyperlink"/>
          </w:rPr>
          <w:t>http://www.sci-gaia.eu/about-sci-gaia/project-background/</w:t>
        </w:r>
      </w:hyperlink>
      <w:r>
        <w:t>). I believe the gateway is also adapted to the low-bandwidth, primarily cell phone access in Africa. But I agree, we don’t want to go too much fu</w:t>
      </w:r>
      <w:r w:rsidR="00791EC0">
        <w:t>r</w:t>
      </w:r>
      <w:r>
        <w:t>ther here.</w:t>
      </w:r>
      <w:r w:rsidR="00791EC0">
        <w:t xml:space="preserve"> I looked into H3Africa and it’s really not a gateway type effort.</w:t>
      </w:r>
    </w:p>
    <w:p w14:paraId="1008F63D" w14:textId="77777777" w:rsidR="00CA1751" w:rsidRDefault="00CA1751" w:rsidP="00CA1751">
      <w:pPr>
        <w:pStyle w:val="NormalWeb"/>
      </w:pPr>
    </w:p>
    <w:p w14:paraId="4F6B2A74" w14:textId="4C25E337" w:rsidR="00CA1751" w:rsidRPr="00CA1751" w:rsidRDefault="00CA1751" w:rsidP="00CA1751">
      <w:pPr>
        <w:pStyle w:val="NormalWeb"/>
      </w:pPr>
      <w:r>
        <w:t>“</w:t>
      </w:r>
      <w:r w:rsidRPr="00CA1751">
        <w:rPr>
          <w:rFonts w:ascii="CMR10" w:hAnsi="CMR10"/>
          <w:sz w:val="20"/>
          <w:szCs w:val="20"/>
        </w:rPr>
        <w:t xml:space="preserve">The </w:t>
      </w:r>
      <w:proofErr w:type="spellStart"/>
      <w:r w:rsidRPr="00CA1751">
        <w:rPr>
          <w:rFonts w:ascii="CMR10" w:hAnsi="CMR10"/>
          <w:sz w:val="20"/>
          <w:szCs w:val="20"/>
        </w:rPr>
        <w:t>Sci-GaIA</w:t>
      </w:r>
      <w:proofErr w:type="spellEnd"/>
      <w:r w:rsidRPr="00CA1751">
        <w:rPr>
          <w:rFonts w:ascii="CMR10" w:hAnsi="CMR10"/>
          <w:sz w:val="20"/>
          <w:szCs w:val="20"/>
        </w:rPr>
        <w:t xml:space="preserve"> project has demonstrated this through its tremendous success in deploying a vast array of applications available through the African Grid Science Gateway. For example, it supports a virtual collaborative community through the African Pharmacology Science Gateway and the Community Health Portal for health professionals and patients</w:t>
      </w:r>
      <w:r>
        <w:rPr>
          <w:rFonts w:ascii="CMR10" w:hAnsi="CMR10"/>
          <w:sz w:val="20"/>
          <w:szCs w:val="20"/>
        </w:rPr>
        <w:t xml:space="preserve">.” to instead say </w:t>
      </w:r>
    </w:p>
    <w:p w14:paraId="402462B8" w14:textId="77777777" w:rsidR="00CA1751" w:rsidRDefault="00CA1751" w:rsidP="00CA1751">
      <w:pPr>
        <w:pStyle w:val="NormalWeb"/>
        <w:rPr>
          <w:rFonts w:ascii="CMR10" w:hAnsi="CMR10"/>
          <w:sz w:val="20"/>
          <w:szCs w:val="20"/>
        </w:rPr>
      </w:pPr>
    </w:p>
    <w:p w14:paraId="29286003" w14:textId="08FBC16E" w:rsidR="00CA1751" w:rsidRPr="00CA1751" w:rsidRDefault="00CA1751" w:rsidP="00CA1751">
      <w:pPr>
        <w:pStyle w:val="NormalWeb"/>
      </w:pPr>
      <w:r>
        <w:rPr>
          <w:rFonts w:ascii="CMR10" w:hAnsi="CMR10"/>
          <w:sz w:val="20"/>
          <w:szCs w:val="20"/>
        </w:rPr>
        <w:t>“</w:t>
      </w:r>
      <w:r w:rsidRPr="00CA1751">
        <w:rPr>
          <w:rFonts w:ascii="CMR10" w:hAnsi="CMR10"/>
          <w:sz w:val="20"/>
          <w:szCs w:val="20"/>
        </w:rPr>
        <w:t xml:space="preserve">The </w:t>
      </w:r>
      <w:proofErr w:type="spellStart"/>
      <w:r w:rsidRPr="00CA1751">
        <w:rPr>
          <w:rFonts w:ascii="CMR10" w:hAnsi="CMR10"/>
          <w:sz w:val="20"/>
          <w:szCs w:val="20"/>
        </w:rPr>
        <w:t>Sci-GaIA</w:t>
      </w:r>
      <w:proofErr w:type="spellEnd"/>
      <w:r w:rsidRPr="00CA1751">
        <w:rPr>
          <w:rFonts w:ascii="CMR10" w:hAnsi="CMR10"/>
          <w:sz w:val="20"/>
          <w:szCs w:val="20"/>
        </w:rPr>
        <w:t xml:space="preserve"> project has demonstrated this through its tremendous success in deploying a vast array of applications available through the African Grid Science Gateway. </w:t>
      </w:r>
      <w:r>
        <w:rPr>
          <w:rFonts w:ascii="CMR10" w:hAnsi="CMR10"/>
          <w:sz w:val="20"/>
          <w:szCs w:val="20"/>
        </w:rPr>
        <w:t xml:space="preserve">Building on information and communication technology investments over many years, </w:t>
      </w:r>
      <w:proofErr w:type="spellStart"/>
      <w:r>
        <w:rPr>
          <w:rFonts w:ascii="CMR10" w:hAnsi="CMR10"/>
          <w:sz w:val="20"/>
          <w:szCs w:val="20"/>
        </w:rPr>
        <w:t>SciGaIA</w:t>
      </w:r>
      <w:proofErr w:type="spellEnd"/>
      <w:r>
        <w:rPr>
          <w:rFonts w:ascii="CMR10" w:hAnsi="CMR10"/>
          <w:sz w:val="20"/>
          <w:szCs w:val="20"/>
        </w:rPr>
        <w:t xml:space="preserve"> </w:t>
      </w:r>
      <w:r w:rsidRPr="00CA1751">
        <w:rPr>
          <w:rFonts w:ascii="CMR10" w:hAnsi="CMR10"/>
          <w:sz w:val="20"/>
          <w:szCs w:val="20"/>
        </w:rPr>
        <w:t>supports a virtual collaborative community through the African Pharmacology Science Gateway and the Community Health Portal for health professionals and patients</w:t>
      </w:r>
      <w:r>
        <w:rPr>
          <w:rFonts w:ascii="CMR10" w:hAnsi="CMR10"/>
          <w:sz w:val="20"/>
          <w:szCs w:val="20"/>
        </w:rPr>
        <w:t>.”</w:t>
      </w:r>
    </w:p>
  </w:comment>
  <w:comment w:id="6" w:author="Wilkins-Diehr, Nancy" w:date="2018-10-30T15:09:00Z" w:initials="WN">
    <w:p w14:paraId="3F30F5F7" w14:textId="62506FEC" w:rsidR="00791EC0" w:rsidRDefault="00791EC0">
      <w:pPr>
        <w:pStyle w:val="CommentText"/>
      </w:pPr>
      <w:r>
        <w:rPr>
          <w:rStyle w:val="CommentReference"/>
        </w:rPr>
        <w:annotationRef/>
      </w:r>
      <w:r>
        <w:t>Do we have formatting we need to adhere too? The themes might stand out more if we could underline them. Also I didn’t understand the two periods after a theme.</w:t>
      </w:r>
    </w:p>
  </w:comment>
  <w:comment w:id="7" w:author="Wilkins-Diehr, Nancy" w:date="2018-10-30T15:11:00Z" w:initials="WN">
    <w:p w14:paraId="42E29729" w14:textId="0E083560" w:rsidR="00791EC0" w:rsidRDefault="00791EC0">
      <w:pPr>
        <w:pStyle w:val="CommentText"/>
      </w:pPr>
      <w:r>
        <w:rPr>
          <w:rStyle w:val="CommentReference"/>
        </w:rPr>
        <w:annotationRef/>
      </w:r>
      <w:r>
        <w:t>I am guessing that somewhere we had Centre for Open Science. All looks to be corrected now.</w:t>
      </w:r>
    </w:p>
  </w:comment>
  <w:comment w:id="8" w:author="Wilkins-Diehr, Nancy" w:date="2018-10-30T15:16:00Z" w:initials="WN">
    <w:p w14:paraId="6501F544" w14:textId="77777777" w:rsidR="00BB16EB" w:rsidRDefault="00BB16EB">
      <w:pPr>
        <w:pStyle w:val="CommentText"/>
      </w:pPr>
      <w:r>
        <w:rPr>
          <w:rStyle w:val="CommentReference"/>
        </w:rPr>
        <w:annotationRef/>
      </w:r>
      <w:r>
        <w:t>I have some comments on the bulleted list we use with examples of impact measurements. I’m not sure how we would measure value of access to software and data. Would this be number of accesses? Or does this come from Michele’s economic impact study? I don’t know if we want to put this in or not, but we asked recent SGCI clients what impact meant to them and we got the following:</w:t>
      </w:r>
    </w:p>
    <w:p w14:paraId="50DFE8A3" w14:textId="77777777" w:rsidR="00BB16EB" w:rsidRDefault="00BB16EB" w:rsidP="00BB16EB">
      <w:pPr>
        <w:pStyle w:val="CommentText"/>
        <w:numPr>
          <w:ilvl w:val="0"/>
          <w:numId w:val="4"/>
        </w:numPr>
      </w:pPr>
      <w:r>
        <w:t># of new users</w:t>
      </w:r>
    </w:p>
    <w:p w14:paraId="4BF8DBB8" w14:textId="77777777" w:rsidR="00BB16EB" w:rsidRDefault="00BB16EB" w:rsidP="00BB16EB">
      <w:pPr>
        <w:pStyle w:val="CommentText"/>
        <w:numPr>
          <w:ilvl w:val="0"/>
          <w:numId w:val="4"/>
        </w:numPr>
      </w:pPr>
      <w:r>
        <w:t># datasets reused across disciplines and institutions</w:t>
      </w:r>
    </w:p>
    <w:p w14:paraId="25BB9063" w14:textId="77777777" w:rsidR="00BB16EB" w:rsidRDefault="00BB16EB" w:rsidP="00BB16EB">
      <w:pPr>
        <w:pStyle w:val="CommentText"/>
        <w:numPr>
          <w:ilvl w:val="0"/>
          <w:numId w:val="4"/>
        </w:numPr>
      </w:pPr>
      <w:r>
        <w:t>% people who are able to upload data</w:t>
      </w:r>
    </w:p>
    <w:p w14:paraId="12543630" w14:textId="77777777" w:rsidR="00BB16EB" w:rsidRDefault="00BB16EB" w:rsidP="00BB16EB">
      <w:pPr>
        <w:pStyle w:val="CommentText"/>
        <w:numPr>
          <w:ilvl w:val="0"/>
          <w:numId w:val="4"/>
        </w:numPr>
      </w:pPr>
      <w:r>
        <w:t># of publications</w:t>
      </w:r>
    </w:p>
    <w:p w14:paraId="02AE0641" w14:textId="77777777" w:rsidR="00BB16EB" w:rsidRDefault="00BB16EB" w:rsidP="00BB16EB">
      <w:pPr>
        <w:pStyle w:val="CommentText"/>
        <w:numPr>
          <w:ilvl w:val="0"/>
          <w:numId w:val="4"/>
        </w:numPr>
      </w:pPr>
      <w:r>
        <w:t>% projects used to inform decision making (a citizen science gateway)</w:t>
      </w:r>
    </w:p>
    <w:p w14:paraId="75F016C1" w14:textId="4252C566" w:rsidR="00BB16EB" w:rsidRDefault="00BB16EB" w:rsidP="00BB16EB">
      <w:pPr>
        <w:pStyle w:val="CommentText"/>
        <w:numPr>
          <w:ilvl w:val="0"/>
          <w:numId w:val="4"/>
        </w:numPr>
      </w:pPr>
      <w:r>
        <w:t># simultaneous users and speed at which results are returned</w:t>
      </w:r>
    </w:p>
  </w:comment>
  <w:comment w:id="15" w:author="Wilkins-Diehr, Nancy" w:date="2018-10-30T15:24:00Z" w:initials="WN">
    <w:p w14:paraId="19B492B6" w14:textId="392749E1" w:rsidR="00465DCF" w:rsidRDefault="00465DCF">
      <w:pPr>
        <w:pStyle w:val="CommentText"/>
      </w:pPr>
      <w:r>
        <w:rPr>
          <w:rStyle w:val="CommentReference"/>
        </w:rPr>
        <w:annotationRef/>
      </w:r>
      <w:r>
        <w:t xml:space="preserve">I agree with this. Where we do provide funding info, we might want to at least provide date ranges. We do this for VRE4EIC. We give the start date for Nectar. For SGCI we could say 2016-2021 with an opportunity to retain funding for another 5 years. </w:t>
      </w:r>
      <w:proofErr w:type="spellStart"/>
      <w:r>
        <w:t>SciGaIA</w:t>
      </w:r>
      <w:proofErr w:type="spellEnd"/>
      <w:r>
        <w:t xml:space="preserve"> has a figure, but not a date range. I do think it’s helpful to provide some figures even if we don’t have them all. It gives readers a sense of the scale of the investment. We should also add that there are many, many gateways getting direct funding through their own research grants that are not coordinated through any kind of larger program. At the moment, there is no way to come close to estimating that, though it could be a source of research in the future – going through the 400+ entries in the gateway catalog for example.</w:t>
      </w:r>
    </w:p>
  </w:comment>
  <w:comment w:id="14" w:author="Michelle Barker" w:date="2018-11-01T17:17:00Z" w:initials="MB">
    <w:p w14:paraId="0674B4DA" w14:textId="21343831" w:rsidR="00CA6554" w:rsidRDefault="00CA6554">
      <w:pPr>
        <w:pStyle w:val="CommentText"/>
      </w:pPr>
      <w:r>
        <w:rPr>
          <w:rStyle w:val="CommentReference"/>
        </w:rPr>
        <w:annotationRef/>
      </w:r>
      <w:r>
        <w:t>Also agree with this. If you want to add date ranges as Nancy suggests, Nectar funding was from 2011-2017 (although still ongoing, I just haven’t added in 2018 funding as it is recent).</w:t>
      </w:r>
    </w:p>
    <w:p w14:paraId="6B5C69DE" w14:textId="77777777" w:rsidR="00CA6554" w:rsidRDefault="00CA6554">
      <w:pPr>
        <w:pStyle w:val="CommentText"/>
      </w:pPr>
    </w:p>
  </w:comment>
  <w:comment w:id="16" w:author="Wilkins-Diehr, Nancy" w:date="2018-10-30T15:28:00Z" w:initials="WN">
    <w:p w14:paraId="334A039F" w14:textId="5B470F8F" w:rsidR="00465DCF" w:rsidRDefault="00465DCF">
      <w:pPr>
        <w:pStyle w:val="CommentText"/>
      </w:pPr>
      <w:r>
        <w:rPr>
          <w:rStyle w:val="CommentReference"/>
        </w:rPr>
        <w:annotationRef/>
      </w:r>
      <w:r>
        <w:t>Agree, there are definitely examples. Proctor and Gamble uses a web portal as the only way their employees can run computational simulations. Corning is similar (SGCI did have a call with them after a former team member started working there). There is just less publicly available information about what commercial companies do in this regard.</w:t>
      </w:r>
    </w:p>
  </w:comment>
  <w:comment w:id="17" w:author="Michelle Barker" w:date="2018-11-01T17:18:00Z" w:initials="MB">
    <w:p w14:paraId="53566115" w14:textId="3EFA9450" w:rsidR="00CA6554" w:rsidRDefault="00CA6554">
      <w:pPr>
        <w:pStyle w:val="CommentText"/>
      </w:pPr>
      <w:r>
        <w:rPr>
          <w:rStyle w:val="CommentReference"/>
        </w:rPr>
        <w:annotationRef/>
      </w:r>
      <w:r>
        <w:t>Absolutely, a while other new area of research! In Australia I know there at least 20 VLs in the research sector that weren’t funded by the Nectar program – using my definition of a VL, which is narrower than how some define VREs etc.</w:t>
      </w:r>
    </w:p>
  </w:comment>
  <w:comment w:id="18" w:author="Wilkins-Diehr, Nancy" w:date="2018-10-30T15:30:00Z" w:initials="WN">
    <w:p w14:paraId="502CCA73" w14:textId="30166C5E" w:rsidR="00465DCF" w:rsidRDefault="00465DCF">
      <w:pPr>
        <w:pStyle w:val="CommentText"/>
      </w:pPr>
      <w:r>
        <w:rPr>
          <w:rStyle w:val="CommentReference"/>
        </w:rPr>
        <w:annotationRef/>
      </w:r>
      <w:r>
        <w:t xml:space="preserve">We could gather some representative international use statistics. I know some of the most popular US gateways – CIPRES and </w:t>
      </w:r>
      <w:proofErr w:type="spellStart"/>
      <w:r>
        <w:t>nanoHUB</w:t>
      </w:r>
      <w:proofErr w:type="spellEnd"/>
      <w:r>
        <w:t xml:space="preserve"> have significant international user communities. I suspect this is true of many other gateways as well. While a full study would be outside the scope, a few concrete examples would be helpful. If other authors agree, I could reach out to a few popular gateways and ask for stats.</w:t>
      </w:r>
    </w:p>
  </w:comment>
  <w:comment w:id="19" w:author="Michelle Barker" w:date="2018-11-01T17:26:00Z" w:initials="MB">
    <w:p w14:paraId="46BE5FBB" w14:textId="7E260A0D" w:rsidR="00EB2595" w:rsidRDefault="00EB2595" w:rsidP="00EB2595">
      <w:pPr>
        <w:autoSpaceDE w:val="0"/>
        <w:autoSpaceDN w:val="0"/>
        <w:adjustRightInd w:val="0"/>
        <w:rPr>
          <w:rFonts w:ascii="CMR10" w:hAnsi="CMR10" w:cs="CMR10"/>
          <w:sz w:val="20"/>
          <w:szCs w:val="20"/>
          <w:lang w:val="en-AU"/>
        </w:rPr>
      </w:pPr>
      <w:r>
        <w:rPr>
          <w:rStyle w:val="CommentReference"/>
        </w:rPr>
        <w:annotationRef/>
      </w:r>
      <w:r>
        <w:t>I think they have a different understanding of “global impact” to us. In our intro we say “</w:t>
      </w:r>
      <w:r>
        <w:rPr>
          <w:rFonts w:ascii="CMR10" w:hAnsi="CMR10" w:cs="CMR10"/>
          <w:sz w:val="20"/>
          <w:szCs w:val="20"/>
          <w:lang w:val="en-AU"/>
        </w:rPr>
        <w:t xml:space="preserve">This </w:t>
      </w:r>
      <w:r>
        <w:rPr>
          <w:rFonts w:ascii="CMR10" w:hAnsi="CMR10" w:cs="CMR10"/>
          <w:sz w:val="20"/>
          <w:szCs w:val="20"/>
          <w:lang w:val="en-AU"/>
        </w:rPr>
        <w:t>paper explores the global impa</w:t>
      </w:r>
      <w:r>
        <w:rPr>
          <w:rFonts w:ascii="CMR10" w:hAnsi="CMR10" w:cs="CMR10"/>
          <w:sz w:val="20"/>
          <w:szCs w:val="20"/>
          <w:lang w:val="en-AU"/>
        </w:rPr>
        <w:t xml:space="preserve">ct </w:t>
      </w:r>
      <w:r>
        <w:rPr>
          <w:rFonts w:ascii="CMR10" w:hAnsi="CMR10" w:cs="CMR10"/>
          <w:sz w:val="20"/>
          <w:szCs w:val="20"/>
          <w:lang w:val="en-AU"/>
        </w:rPr>
        <w:t xml:space="preserve">of these programs in increasing </w:t>
      </w:r>
      <w:r>
        <w:rPr>
          <w:rFonts w:ascii="CMR10" w:hAnsi="CMR10" w:cs="CMR10"/>
          <w:sz w:val="20"/>
          <w:szCs w:val="20"/>
          <w:lang w:val="en-AU"/>
        </w:rPr>
        <w:t>research impact, demonstrates their value in the broader digital landscape and</w:t>
      </w:r>
    </w:p>
    <w:p w14:paraId="12B75A8D" w14:textId="0F806CA6" w:rsidR="00EB2595" w:rsidRPr="00EB2595" w:rsidRDefault="00EB2595" w:rsidP="00EB2595">
      <w:pPr>
        <w:autoSpaceDE w:val="0"/>
        <w:autoSpaceDN w:val="0"/>
        <w:adjustRightInd w:val="0"/>
        <w:rPr>
          <w:rFonts w:ascii="CMR10" w:hAnsi="CMR10" w:cs="CMR10"/>
          <w:lang w:val="en-AU"/>
        </w:rPr>
      </w:pPr>
      <w:proofErr w:type="gramStart"/>
      <w:r>
        <w:rPr>
          <w:rFonts w:ascii="CMR10" w:hAnsi="CMR10" w:cs="CMR10"/>
          <w:sz w:val="20"/>
          <w:szCs w:val="20"/>
          <w:lang w:val="en-AU"/>
        </w:rPr>
        <w:t>discu</w:t>
      </w:r>
      <w:r>
        <w:rPr>
          <w:rFonts w:ascii="CMR10" w:hAnsi="CMR10" w:cs="CMR10"/>
          <w:sz w:val="20"/>
          <w:szCs w:val="20"/>
          <w:lang w:val="en-AU"/>
        </w:rPr>
        <w:t>ses</w:t>
      </w:r>
      <w:proofErr w:type="gramEnd"/>
      <w:r>
        <w:rPr>
          <w:rFonts w:ascii="CMR10" w:hAnsi="CMR10" w:cs="CMR10"/>
          <w:sz w:val="20"/>
          <w:szCs w:val="20"/>
          <w:lang w:val="en-AU"/>
        </w:rPr>
        <w:t xml:space="preserve"> future opportunities.</w:t>
      </w:r>
      <w:r>
        <w:rPr>
          <w:rFonts w:ascii="CMR10" w:hAnsi="CMR10" w:cs="CMR10"/>
          <w:lang w:val="en-AU"/>
        </w:rPr>
        <w:t xml:space="preserve">” Maybe add a sentence </w:t>
      </w:r>
      <w:proofErr w:type="gramStart"/>
      <w:r>
        <w:rPr>
          <w:rFonts w:ascii="CMR10" w:hAnsi="CMR10" w:cs="CMR10"/>
          <w:lang w:val="en-AU"/>
        </w:rPr>
        <w:t>like</w:t>
      </w:r>
      <w:r>
        <w:rPr>
          <w:rFonts w:ascii="CMR10" w:hAnsi="CMR10" w:cs="CMR10"/>
          <w:sz w:val="20"/>
          <w:szCs w:val="20"/>
          <w:lang w:val="en-AU"/>
        </w:rPr>
        <w:t xml:space="preserve"> </w:t>
      </w:r>
      <w:r>
        <w:rPr>
          <w:rFonts w:ascii="CMR10" w:hAnsi="CMR10" w:cs="CMR10"/>
          <w:lang w:val="en-AU"/>
        </w:rPr>
        <w:t>”</w:t>
      </w:r>
      <w:proofErr w:type="gramEnd"/>
      <w:r>
        <w:rPr>
          <w:rFonts w:ascii="CMR10" w:hAnsi="CMR10" w:cs="CMR10"/>
          <w:lang w:val="en-AU"/>
        </w:rPr>
        <w:t>This is evidenced through examination of</w:t>
      </w:r>
      <w:r>
        <w:rPr>
          <w:rFonts w:ascii="CMR10" w:hAnsi="CMR10" w:cs="CMR10"/>
          <w:sz w:val="20"/>
          <w:szCs w:val="20"/>
          <w:lang w:val="en-AU"/>
        </w:rPr>
        <w:t xml:space="preserve"> national and </w:t>
      </w:r>
      <w:r>
        <w:rPr>
          <w:rFonts w:ascii="CMR10" w:hAnsi="CMR10" w:cs="CMR10"/>
          <w:sz w:val="20"/>
          <w:szCs w:val="20"/>
          <w:lang w:val="en-AU"/>
        </w:rPr>
        <w:t>international programs in this fi</w:t>
      </w:r>
      <w:r>
        <w:rPr>
          <w:rFonts w:ascii="CMR10" w:hAnsi="CMR10" w:cs="CMR10"/>
          <w:sz w:val="20"/>
          <w:szCs w:val="20"/>
          <w:lang w:val="en-AU"/>
        </w:rPr>
        <w:t>eld.</w:t>
      </w:r>
      <w:r>
        <w:rPr>
          <w:rFonts w:ascii="CMR10" w:hAnsi="CMR10" w:cs="CMR10"/>
          <w:sz w:val="20"/>
          <w:szCs w:val="20"/>
          <w:lang w:val="en-AU"/>
        </w:rPr>
        <w:t>” Because I think the reviewer wants to know we changed things globally, but we mean the global impact is through the combined work of various programs (not that one program alone had global impact).</w:t>
      </w:r>
    </w:p>
  </w:comment>
  <w:comment w:id="20" w:author="Michelle Barker" w:date="2018-11-01T17:22:00Z" w:initials="MB">
    <w:p w14:paraId="1CF7D2C6" w14:textId="666CD757" w:rsidR="00CA6554" w:rsidRDefault="00CA6554">
      <w:pPr>
        <w:pStyle w:val="CommentText"/>
      </w:pPr>
      <w:r>
        <w:rPr>
          <w:rStyle w:val="CommentReference"/>
        </w:rPr>
        <w:annotationRef/>
      </w:r>
      <w:r>
        <w:t>Sandra would need to answer this. Probably something simple like location.</w:t>
      </w:r>
    </w:p>
  </w:comment>
  <w:comment w:id="22" w:author="Michelle Barker" w:date="2018-11-01T17:21:00Z" w:initials="MB">
    <w:p w14:paraId="2E188C24" w14:textId="14BFCBBD" w:rsidR="00CA6554" w:rsidRDefault="00CA6554">
      <w:pPr>
        <w:pStyle w:val="CommentText"/>
      </w:pPr>
      <w:r>
        <w:rPr>
          <w:rStyle w:val="CommentReference"/>
        </w:rPr>
        <w:annotationRef/>
      </w:r>
      <w:r>
        <w:t>I think the best way to address this is to remove the 2018 part of the bar graph.</w:t>
      </w:r>
    </w:p>
  </w:comment>
  <w:comment w:id="23" w:author="Wilkins-Diehr, Nancy" w:date="2018-10-30T15:32:00Z" w:initials="WN">
    <w:p w14:paraId="2E395B48" w14:textId="5CB73047" w:rsidR="00D25DD3" w:rsidRDefault="00D25DD3">
      <w:pPr>
        <w:pStyle w:val="CommentText"/>
      </w:pPr>
      <w:r>
        <w:rPr>
          <w:rStyle w:val="CommentReference"/>
        </w:rPr>
        <w:annotationRef/>
      </w:r>
      <w:r>
        <w:t xml:space="preserve">This was basically a hand-off problem, long term organizers thought this had been effectively handed off to a colleague to put in the workshop proposal, but this colleague did not put in the proposal by the deadline. </w:t>
      </w:r>
    </w:p>
  </w:comment>
  <w:comment w:id="24" w:author="Wilkins-Diehr, Nancy" w:date="2018-10-30T15:36:00Z" w:initials="WN">
    <w:p w14:paraId="7AC3FEA3" w14:textId="799A2645" w:rsidR="00D25DD3" w:rsidRDefault="00D25DD3">
      <w:pPr>
        <w:pStyle w:val="CommentText"/>
      </w:pPr>
      <w:r>
        <w:rPr>
          <w:rStyle w:val="CommentReference"/>
        </w:rPr>
        <w:annotationRef/>
      </w:r>
      <w:r>
        <w:t>@</w:t>
      </w:r>
      <w:proofErr w:type="spellStart"/>
      <w:r>
        <w:t>sandra</w:t>
      </w:r>
      <w:proofErr w:type="spellEnd"/>
      <w:r>
        <w:t xml:space="preserve"> seems like all the links to IWSG 2013 are broken (amiando.com/iwsg2013.html). I’m not sure where we got the count of 40 presenters. There are 18 papers in the proceedings. AU decided not to hold an event in 2018.</w:t>
      </w:r>
    </w:p>
  </w:comment>
  <w:comment w:id="25" w:author="Wilkins-Diehr, Nancy" w:date="2018-10-30T15:40:00Z" w:initials="WN">
    <w:p w14:paraId="29BB0CFE" w14:textId="23EF5E65" w:rsidR="00D25DD3" w:rsidRDefault="00D25DD3">
      <w:pPr>
        <w:pStyle w:val="CommentText"/>
      </w:pPr>
      <w:r>
        <w:rPr>
          <w:rStyle w:val="CommentReference"/>
        </w:rPr>
        <w:annotationRef/>
      </w:r>
      <w:r>
        <w:t>I don’t know that I agree with removing Drupal and Django. Many of our clients use them to build gateways. It is likely true that the use by gateway developers isn’t influencing the evolution of these tools because there is so much use elsewhere, but all we way in the paper is that these are frameworks used to develop gateways. While we might not call them frameworks, tools is certainly accurate and they are important tools and deserve mention.</w:t>
      </w:r>
    </w:p>
  </w:comment>
  <w:comment w:id="26" w:author="Michelle Barker" w:date="2018-11-01T17:23:00Z" w:initials="MB">
    <w:p w14:paraId="788E0004" w14:textId="440B0A48" w:rsidR="00CA6554" w:rsidRDefault="00CA6554">
      <w:pPr>
        <w:pStyle w:val="CommentText"/>
      </w:pPr>
      <w:r>
        <w:rPr>
          <w:rStyle w:val="CommentReference"/>
        </w:rPr>
        <w:annotationRef/>
      </w:r>
      <w:r>
        <w:t>I don’t have strong thoughts on this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C827A88" w15:done="0"/>
  <w15:commentEx w15:paraId="29286003" w15:done="0"/>
  <w15:commentEx w15:paraId="3F30F5F7" w15:done="0"/>
  <w15:commentEx w15:paraId="42E29729" w15:done="0"/>
  <w15:commentEx w15:paraId="75F016C1" w15:done="0"/>
  <w15:commentEx w15:paraId="19B492B6" w15:done="0"/>
  <w15:commentEx w15:paraId="6B5C69DE" w15:done="0"/>
  <w15:commentEx w15:paraId="334A039F" w15:done="0"/>
  <w15:commentEx w15:paraId="53566115" w15:done="0"/>
  <w15:commentEx w15:paraId="502CCA73" w15:done="0"/>
  <w15:commentEx w15:paraId="12B75A8D" w15:done="0"/>
  <w15:commentEx w15:paraId="1CF7D2C6" w15:done="0"/>
  <w15:commentEx w15:paraId="2E188C24" w15:done="0"/>
  <w15:commentEx w15:paraId="2E395B48" w15:done="0"/>
  <w15:commentEx w15:paraId="7AC3FEA3" w15:done="0"/>
  <w15:commentEx w15:paraId="29BB0CFE" w15:done="0"/>
  <w15:commentEx w15:paraId="788E0004" w15:paraIdParent="29BB0C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286003" w16cid:durableId="1F82EEB3"/>
  <w16cid:commentId w16cid:paraId="3F30F5F7" w16cid:durableId="1F82F28D"/>
  <w16cid:commentId w16cid:paraId="42E29729" w16cid:durableId="1F82F315"/>
  <w16cid:commentId w16cid:paraId="75F016C1" w16cid:durableId="1F82F43F"/>
  <w16cid:commentId w16cid:paraId="19B492B6" w16cid:durableId="1F82F61D"/>
  <w16cid:commentId w16cid:paraId="334A039F" w16cid:durableId="1F82F72C"/>
  <w16cid:commentId w16cid:paraId="502CCA73" w16cid:durableId="1F82F79C"/>
  <w16cid:commentId w16cid:paraId="2E395B48" w16cid:durableId="1F82F824"/>
  <w16cid:commentId w16cid:paraId="7AC3FEA3" w16cid:durableId="1F82F8E6"/>
  <w16cid:commentId w16cid:paraId="29BB0CFE" w16cid:durableId="1F82F9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R10">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838C4"/>
    <w:multiLevelType w:val="multilevel"/>
    <w:tmpl w:val="D4E84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2633FD"/>
    <w:multiLevelType w:val="multilevel"/>
    <w:tmpl w:val="A11A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B67D8E"/>
    <w:multiLevelType w:val="hybridMultilevel"/>
    <w:tmpl w:val="5D089350"/>
    <w:lvl w:ilvl="0" w:tplc="6C50B1B0">
      <w:start w:val="2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AE1ECD"/>
    <w:multiLevelType w:val="multilevel"/>
    <w:tmpl w:val="A11A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lkins-Diehr, Nancy">
    <w15:presenceInfo w15:providerId="AD" w15:userId="S::nrwilkinsdiehr@ucsd.edu::b016bf9e-6b30-4da0-a139-284f0f5d995f"/>
  </w15:person>
  <w15:person w15:author="Michelle Barker">
    <w15:presenceInfo w15:providerId="AD" w15:userId="S-1-5-21-789336058-1708537768-854245398-272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4E5"/>
    <w:rsid w:val="0012207F"/>
    <w:rsid w:val="00244DD3"/>
    <w:rsid w:val="002750B5"/>
    <w:rsid w:val="00334FAC"/>
    <w:rsid w:val="003B1624"/>
    <w:rsid w:val="003C3171"/>
    <w:rsid w:val="003C66B5"/>
    <w:rsid w:val="00465DCF"/>
    <w:rsid w:val="00497909"/>
    <w:rsid w:val="004B4BEE"/>
    <w:rsid w:val="004E074C"/>
    <w:rsid w:val="00550971"/>
    <w:rsid w:val="00551D6D"/>
    <w:rsid w:val="005966EC"/>
    <w:rsid w:val="00621D8C"/>
    <w:rsid w:val="006E5C60"/>
    <w:rsid w:val="00727812"/>
    <w:rsid w:val="0077097D"/>
    <w:rsid w:val="00791EC0"/>
    <w:rsid w:val="007F1F16"/>
    <w:rsid w:val="00894822"/>
    <w:rsid w:val="009044E5"/>
    <w:rsid w:val="009A41D5"/>
    <w:rsid w:val="00AA1AEA"/>
    <w:rsid w:val="00AC0965"/>
    <w:rsid w:val="00AE149C"/>
    <w:rsid w:val="00B24275"/>
    <w:rsid w:val="00BB16EB"/>
    <w:rsid w:val="00BD0AED"/>
    <w:rsid w:val="00C74F51"/>
    <w:rsid w:val="00CA1751"/>
    <w:rsid w:val="00CA6554"/>
    <w:rsid w:val="00D23784"/>
    <w:rsid w:val="00D25DD3"/>
    <w:rsid w:val="00DC2AD6"/>
    <w:rsid w:val="00EB2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2964D"/>
  <w14:defaultImageDpi w14:val="32767"/>
  <w15:chartTrackingRefBased/>
  <w15:docId w15:val="{D5367ADC-E72B-A542-B4A5-6343F2BC8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B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965"/>
    <w:pPr>
      <w:ind w:left="720"/>
      <w:contextualSpacing/>
    </w:pPr>
  </w:style>
  <w:style w:type="paragraph" w:styleId="NormalWeb">
    <w:name w:val="Normal (Web)"/>
    <w:basedOn w:val="Normal"/>
    <w:uiPriority w:val="99"/>
    <w:unhideWhenUsed/>
    <w:rsid w:val="0089482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A41D5"/>
    <w:rPr>
      <w:color w:val="0563C1" w:themeColor="hyperlink"/>
      <w:u w:val="single"/>
    </w:rPr>
  </w:style>
  <w:style w:type="character" w:customStyle="1" w:styleId="UnresolvedMention">
    <w:name w:val="Unresolved Mention"/>
    <w:basedOn w:val="DefaultParagraphFont"/>
    <w:uiPriority w:val="99"/>
    <w:rsid w:val="009A41D5"/>
    <w:rPr>
      <w:color w:val="605E5C"/>
      <w:shd w:val="clear" w:color="auto" w:fill="E1DFDD"/>
    </w:rPr>
  </w:style>
  <w:style w:type="paragraph" w:styleId="BalloonText">
    <w:name w:val="Balloon Text"/>
    <w:basedOn w:val="Normal"/>
    <w:link w:val="BalloonTextChar"/>
    <w:uiPriority w:val="99"/>
    <w:semiHidden/>
    <w:unhideWhenUsed/>
    <w:rsid w:val="00551D6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51D6D"/>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A1751"/>
    <w:rPr>
      <w:sz w:val="16"/>
      <w:szCs w:val="16"/>
    </w:rPr>
  </w:style>
  <w:style w:type="paragraph" w:styleId="CommentText">
    <w:name w:val="annotation text"/>
    <w:basedOn w:val="Normal"/>
    <w:link w:val="CommentTextChar"/>
    <w:uiPriority w:val="99"/>
    <w:semiHidden/>
    <w:unhideWhenUsed/>
    <w:rsid w:val="00CA1751"/>
    <w:rPr>
      <w:sz w:val="20"/>
      <w:szCs w:val="20"/>
    </w:rPr>
  </w:style>
  <w:style w:type="character" w:customStyle="1" w:styleId="CommentTextChar">
    <w:name w:val="Comment Text Char"/>
    <w:basedOn w:val="DefaultParagraphFont"/>
    <w:link w:val="CommentText"/>
    <w:uiPriority w:val="99"/>
    <w:semiHidden/>
    <w:rsid w:val="00CA1751"/>
    <w:rPr>
      <w:sz w:val="20"/>
      <w:szCs w:val="20"/>
    </w:rPr>
  </w:style>
  <w:style w:type="paragraph" w:styleId="CommentSubject">
    <w:name w:val="annotation subject"/>
    <w:basedOn w:val="CommentText"/>
    <w:next w:val="CommentText"/>
    <w:link w:val="CommentSubjectChar"/>
    <w:uiPriority w:val="99"/>
    <w:semiHidden/>
    <w:unhideWhenUsed/>
    <w:rsid w:val="00CA1751"/>
    <w:rPr>
      <w:b/>
      <w:bCs/>
    </w:rPr>
  </w:style>
  <w:style w:type="character" w:customStyle="1" w:styleId="CommentSubjectChar">
    <w:name w:val="Comment Subject Char"/>
    <w:basedOn w:val="CommentTextChar"/>
    <w:link w:val="CommentSubject"/>
    <w:uiPriority w:val="99"/>
    <w:semiHidden/>
    <w:rsid w:val="00CA175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4985483">
      <w:bodyDiv w:val="1"/>
      <w:marLeft w:val="0"/>
      <w:marRight w:val="0"/>
      <w:marTop w:val="0"/>
      <w:marBottom w:val="0"/>
      <w:divBdr>
        <w:top w:val="none" w:sz="0" w:space="0" w:color="auto"/>
        <w:left w:val="none" w:sz="0" w:space="0" w:color="auto"/>
        <w:bottom w:val="none" w:sz="0" w:space="0" w:color="auto"/>
        <w:right w:val="none" w:sz="0" w:space="0" w:color="auto"/>
      </w:divBdr>
      <w:divsChild>
        <w:div w:id="930625799">
          <w:marLeft w:val="0"/>
          <w:marRight w:val="0"/>
          <w:marTop w:val="0"/>
          <w:marBottom w:val="0"/>
          <w:divBdr>
            <w:top w:val="none" w:sz="0" w:space="0" w:color="auto"/>
            <w:left w:val="none" w:sz="0" w:space="0" w:color="auto"/>
            <w:bottom w:val="none" w:sz="0" w:space="0" w:color="auto"/>
            <w:right w:val="none" w:sz="0" w:space="0" w:color="auto"/>
          </w:divBdr>
          <w:divsChild>
            <w:div w:id="1579629270">
              <w:marLeft w:val="0"/>
              <w:marRight w:val="0"/>
              <w:marTop w:val="0"/>
              <w:marBottom w:val="0"/>
              <w:divBdr>
                <w:top w:val="none" w:sz="0" w:space="0" w:color="auto"/>
                <w:left w:val="none" w:sz="0" w:space="0" w:color="auto"/>
                <w:bottom w:val="none" w:sz="0" w:space="0" w:color="auto"/>
                <w:right w:val="none" w:sz="0" w:space="0" w:color="auto"/>
              </w:divBdr>
              <w:divsChild>
                <w:div w:id="19735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09387">
      <w:bodyDiv w:val="1"/>
      <w:marLeft w:val="0"/>
      <w:marRight w:val="0"/>
      <w:marTop w:val="0"/>
      <w:marBottom w:val="0"/>
      <w:divBdr>
        <w:top w:val="none" w:sz="0" w:space="0" w:color="auto"/>
        <w:left w:val="none" w:sz="0" w:space="0" w:color="auto"/>
        <w:bottom w:val="none" w:sz="0" w:space="0" w:color="auto"/>
        <w:right w:val="none" w:sz="0" w:space="0" w:color="auto"/>
      </w:divBdr>
      <w:divsChild>
        <w:div w:id="1135222358">
          <w:marLeft w:val="0"/>
          <w:marRight w:val="0"/>
          <w:marTop w:val="0"/>
          <w:marBottom w:val="0"/>
          <w:divBdr>
            <w:top w:val="none" w:sz="0" w:space="0" w:color="auto"/>
            <w:left w:val="none" w:sz="0" w:space="0" w:color="auto"/>
            <w:bottom w:val="none" w:sz="0" w:space="0" w:color="auto"/>
            <w:right w:val="none" w:sz="0" w:space="0" w:color="auto"/>
          </w:divBdr>
          <w:divsChild>
            <w:div w:id="839927031">
              <w:marLeft w:val="0"/>
              <w:marRight w:val="0"/>
              <w:marTop w:val="0"/>
              <w:marBottom w:val="0"/>
              <w:divBdr>
                <w:top w:val="none" w:sz="0" w:space="0" w:color="auto"/>
                <w:left w:val="none" w:sz="0" w:space="0" w:color="auto"/>
                <w:bottom w:val="none" w:sz="0" w:space="0" w:color="auto"/>
                <w:right w:val="none" w:sz="0" w:space="0" w:color="auto"/>
              </w:divBdr>
              <w:divsChild>
                <w:div w:id="66081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222901">
      <w:bodyDiv w:val="1"/>
      <w:marLeft w:val="0"/>
      <w:marRight w:val="0"/>
      <w:marTop w:val="0"/>
      <w:marBottom w:val="0"/>
      <w:divBdr>
        <w:top w:val="none" w:sz="0" w:space="0" w:color="auto"/>
        <w:left w:val="none" w:sz="0" w:space="0" w:color="auto"/>
        <w:bottom w:val="none" w:sz="0" w:space="0" w:color="auto"/>
        <w:right w:val="none" w:sz="0" w:space="0" w:color="auto"/>
      </w:divBdr>
      <w:divsChild>
        <w:div w:id="12657513">
          <w:marLeft w:val="0"/>
          <w:marRight w:val="0"/>
          <w:marTop w:val="0"/>
          <w:marBottom w:val="0"/>
          <w:divBdr>
            <w:top w:val="none" w:sz="0" w:space="0" w:color="auto"/>
            <w:left w:val="none" w:sz="0" w:space="0" w:color="auto"/>
            <w:bottom w:val="none" w:sz="0" w:space="0" w:color="auto"/>
            <w:right w:val="none" w:sz="0" w:space="0" w:color="auto"/>
          </w:divBdr>
          <w:divsChild>
            <w:div w:id="871769517">
              <w:marLeft w:val="0"/>
              <w:marRight w:val="0"/>
              <w:marTop w:val="0"/>
              <w:marBottom w:val="0"/>
              <w:divBdr>
                <w:top w:val="none" w:sz="0" w:space="0" w:color="auto"/>
                <w:left w:val="none" w:sz="0" w:space="0" w:color="auto"/>
                <w:bottom w:val="none" w:sz="0" w:space="0" w:color="auto"/>
                <w:right w:val="none" w:sz="0" w:space="0" w:color="auto"/>
              </w:divBdr>
              <w:divsChild>
                <w:div w:id="16598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sci-gaia.eu/about-sci-gaia/project-background/"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s.io/"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6/09/relationships/commentsIds" Target="commentsIds.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Olabarriaga</dc:creator>
  <cp:keywords/>
  <dc:description/>
  <cp:lastModifiedBy>Michelle Barker</cp:lastModifiedBy>
  <cp:revision>4</cp:revision>
  <dcterms:created xsi:type="dcterms:W3CDTF">2018-11-01T07:16:00Z</dcterms:created>
  <dcterms:modified xsi:type="dcterms:W3CDTF">2018-11-01T07:30:00Z</dcterms:modified>
</cp:coreProperties>
</file>